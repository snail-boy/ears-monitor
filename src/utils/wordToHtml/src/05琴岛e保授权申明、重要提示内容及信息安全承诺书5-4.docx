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5B197" w14:textId="77777777" w:rsidR="001B128B" w:rsidRDefault="008C071C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t>授权声明</w:t>
      </w:r>
    </w:p>
    <w:p w14:paraId="298AC320" w14:textId="77777777" w:rsidR="001B128B" w:rsidRDefault="001B128B">
      <w:pPr>
        <w:widowControl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</w:p>
    <w:p w14:paraId="4B6C7139" w14:textId="335123D0" w:rsidR="001B128B" w:rsidRDefault="008C071C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bookmarkStart w:id="0" w:name="_Hlk56537677"/>
      <w:r>
        <w:rPr>
          <w:rFonts w:ascii="宋体" w:eastAsia="宋体" w:hAnsi="宋体" w:cs="黑体" w:hint="eastAsia"/>
          <w:bCs/>
          <w:sz w:val="24"/>
          <w:szCs w:val="24"/>
        </w:rPr>
        <w:t>一、基本医保信息授权：由于参加青岛市“琴岛e保”的人员需为青岛市城镇职工基本医疗保险、城乡居民基本医疗保险参保人员，本人特授权青岛市“琴岛e保”承保公司可以直接或通过</w:t>
      </w:r>
      <w:ins w:id="1" w:author="jeff" w:date="2021-05-04T11:13:00Z">
        <w:r w:rsidR="0012322F" w:rsidRPr="002F667E">
          <w:rPr>
            <w:rFonts w:ascii="宋体" w:eastAsia="宋体" w:hAnsi="宋体" w:cs="黑体" w:hint="eastAsia"/>
            <w:bCs/>
            <w:sz w:val="24"/>
            <w:szCs w:val="24"/>
            <w:highlight w:val="yellow"/>
            <w:rPrChange w:id="2" w:author="jeff" w:date="2021-05-04T11:13:00Z">
              <w:rPr>
                <w:rFonts w:ascii="宋体" w:eastAsia="宋体" w:hAnsi="宋体" w:cs="黑体" w:hint="eastAsia"/>
                <w:bCs/>
                <w:sz w:val="24"/>
                <w:szCs w:val="24"/>
              </w:rPr>
            </w:rPrChange>
          </w:rPr>
          <w:t>上海保险交易所及中保科联信息技术有限公司（以下简称</w:t>
        </w:r>
      </w:ins>
      <w:r w:rsidRPr="002F667E">
        <w:rPr>
          <w:rFonts w:ascii="宋体" w:eastAsia="宋体" w:hAnsi="宋体" w:hint="eastAsia"/>
          <w:color w:val="000000"/>
          <w:sz w:val="24"/>
          <w:szCs w:val="24"/>
          <w:highlight w:val="yellow"/>
          <w:rPrChange w:id="3" w:author="jeff" w:date="2021-05-04T11:13:00Z">
            <w:rPr>
              <w:rFonts w:ascii="宋体" w:eastAsia="宋体" w:hAnsi="宋体" w:hint="eastAsia"/>
              <w:color w:val="000000"/>
              <w:sz w:val="24"/>
              <w:szCs w:val="24"/>
            </w:rPr>
          </w:rPrChange>
        </w:rPr>
        <w:t>青岛市“琴岛</w:t>
      </w:r>
      <w:r w:rsidRPr="002F667E">
        <w:rPr>
          <w:rFonts w:ascii="宋体" w:eastAsia="宋体" w:hAnsi="宋体"/>
          <w:color w:val="000000"/>
          <w:sz w:val="24"/>
          <w:szCs w:val="24"/>
          <w:highlight w:val="yellow"/>
          <w:rPrChange w:id="4" w:author="jeff" w:date="2021-05-04T11:13:00Z">
            <w:rPr>
              <w:rFonts w:ascii="宋体" w:eastAsia="宋体" w:hAnsi="宋体"/>
              <w:color w:val="000000"/>
              <w:sz w:val="24"/>
              <w:szCs w:val="24"/>
            </w:rPr>
          </w:rPrChange>
        </w:rPr>
        <w:t>e保”</w:t>
      </w:r>
      <w:del w:id="5" w:author="杨帆" w:date="2021-05-03T14:27:00Z">
        <w:r w:rsidRPr="002F667E" w:rsidDel="00884F91">
          <w:rPr>
            <w:rFonts w:ascii="宋体" w:eastAsia="宋体" w:hAnsi="宋体" w:hint="eastAsia"/>
            <w:color w:val="000000"/>
            <w:sz w:val="24"/>
            <w:szCs w:val="24"/>
            <w:highlight w:val="yellow"/>
            <w:rPrChange w:id="6" w:author="jeff" w:date="2021-05-04T11:13:00Z">
              <w:rPr>
                <w:rFonts w:ascii="宋体" w:eastAsia="宋体" w:hAnsi="宋体" w:hint="eastAsia"/>
                <w:color w:val="000000"/>
                <w:sz w:val="24"/>
                <w:szCs w:val="24"/>
              </w:rPr>
            </w:rPrChange>
          </w:rPr>
          <w:delText>微信公众号</w:delText>
        </w:r>
      </w:del>
      <w:r w:rsidRPr="002F667E">
        <w:rPr>
          <w:rFonts w:ascii="宋体" w:eastAsia="宋体" w:hAnsi="宋体" w:hint="eastAsia"/>
          <w:color w:val="000000"/>
          <w:sz w:val="24"/>
          <w:szCs w:val="24"/>
          <w:highlight w:val="yellow"/>
          <w:rPrChange w:id="7" w:author="jeff" w:date="2021-05-04T11:13:00Z">
            <w:rPr>
              <w:rFonts w:ascii="宋体" w:eastAsia="宋体" w:hAnsi="宋体" w:hint="eastAsia"/>
              <w:color w:val="000000"/>
              <w:sz w:val="24"/>
              <w:szCs w:val="24"/>
            </w:rPr>
          </w:rPrChange>
        </w:rPr>
        <w:t>运营方</w:t>
      </w:r>
      <w:ins w:id="8" w:author="jeff" w:date="2021-05-04T11:13:00Z">
        <w:r w:rsidR="0012322F" w:rsidRPr="002F667E">
          <w:rPr>
            <w:rFonts w:ascii="宋体" w:eastAsia="宋体" w:hAnsi="宋体" w:hint="eastAsia"/>
            <w:color w:val="000000"/>
            <w:sz w:val="24"/>
            <w:szCs w:val="24"/>
            <w:highlight w:val="yellow"/>
            <w:rPrChange w:id="9" w:author="jeff" w:date="2021-05-04T11:13:00Z">
              <w:rPr>
                <w:rFonts w:ascii="宋体" w:eastAsia="宋体" w:hAnsi="宋体" w:hint="eastAsia"/>
                <w:color w:val="000000"/>
                <w:sz w:val="24"/>
                <w:szCs w:val="24"/>
              </w:rPr>
            </w:rPrChange>
          </w:rPr>
          <w:t>）</w:t>
        </w:r>
      </w:ins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cs="黑体" w:hint="eastAsia"/>
          <w:bCs/>
          <w:sz w:val="24"/>
          <w:szCs w:val="24"/>
        </w:rPr>
        <w:t>向青岛市医疗保障局查询本人的基本医保参保状态；青岛市医疗保障局可以直接</w:t>
      </w:r>
      <w:ins w:id="10" w:author="杨帆" w:date="2021-05-03T11:18:00Z">
        <w:r w:rsidR="00781E1B">
          <w:rPr>
            <w:rFonts w:ascii="宋体" w:eastAsia="宋体" w:hAnsi="宋体" w:cs="黑体" w:hint="eastAsia"/>
            <w:bCs/>
            <w:sz w:val="24"/>
            <w:szCs w:val="24"/>
          </w:rPr>
          <w:t>或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通过青岛市“琴岛e保”</w:t>
      </w:r>
      <w:del w:id="11" w:author="杨帆" w:date="2021-05-03T14:27:00Z">
        <w:r w:rsidDel="00884F91">
          <w:rPr>
            <w:rFonts w:ascii="宋体" w:eastAsia="宋体" w:hAnsi="宋体" w:hint="eastAsia"/>
            <w:color w:val="000000"/>
            <w:sz w:val="24"/>
            <w:szCs w:val="24"/>
          </w:rPr>
          <w:delText>微信公众号</w:delText>
        </w:r>
      </w:del>
      <w:r>
        <w:rPr>
          <w:rFonts w:ascii="宋体" w:eastAsia="宋体" w:hAnsi="宋体" w:cs="黑体" w:hint="eastAsia"/>
          <w:bCs/>
          <w:sz w:val="24"/>
          <w:szCs w:val="24"/>
        </w:rPr>
        <w:t>运营方，向青岛市“琴岛e保”承保公司反馈本人的基本医保参保状态，并授权上述主体出于保险服务目的，使用、加工处理、存储</w:t>
      </w:r>
      <w:ins w:id="12" w:author="杨帆" w:date="2021-05-03T14:29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、共享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 xml:space="preserve">上述信息。 </w:t>
      </w:r>
    </w:p>
    <w:p w14:paraId="1A40864E" w14:textId="0452FF7D" w:rsidR="001B128B" w:rsidRDefault="008C071C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二、医保个人账户缴费身份核验授权：若选择使用医保个人账户缴费，根据政府相关验证要求，需要进行个人身份验证。</w:t>
      </w:r>
      <w:del w:id="13" w:author="杨帆" w:date="2021-05-03T14:29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主</w:delText>
        </w:r>
      </w:del>
      <w:del w:id="14" w:author="杨帆" w:date="2021-05-03T14:25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要针对三要素（姓名、身份证号及手机实名认证）进行核验，</w:delText>
        </w:r>
      </w:del>
      <w:r>
        <w:rPr>
          <w:rFonts w:ascii="宋体" w:eastAsia="宋体" w:hAnsi="宋体" w:cs="黑体" w:hint="eastAsia"/>
          <w:bCs/>
          <w:sz w:val="24"/>
          <w:szCs w:val="24"/>
        </w:rPr>
        <w:t>为保障本人能够获得“琴岛e保”的保险服务，本人特授权青岛市“琴岛e保”承保公司</w:t>
      </w:r>
      <w:del w:id="15" w:author="杨帆" w:date="2021-05-03T14:25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可以通过</w:delText>
        </w:r>
      </w:del>
      <w:bookmarkStart w:id="16" w:name="_Hlk70951549"/>
      <w:ins w:id="17" w:author="杨帆" w:date="2021-05-03T14:25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和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青岛市“琴岛e保”运营方</w:t>
      </w:r>
      <w:bookmarkEnd w:id="16"/>
      <w:del w:id="18" w:author="杨帆" w:date="2021-05-03T14:25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及其直接或间接合作伙伴</w:delText>
        </w:r>
      </w:del>
      <w:r>
        <w:rPr>
          <w:rFonts w:ascii="宋体" w:eastAsia="宋体" w:hAnsi="宋体" w:cs="黑体" w:hint="eastAsia"/>
          <w:bCs/>
          <w:sz w:val="24"/>
          <w:szCs w:val="24"/>
        </w:rPr>
        <w:t>向</w:t>
      </w:r>
      <w:del w:id="19" w:author="杨帆" w:date="2021-05-03T14:25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电信运营商</w:delText>
        </w:r>
      </w:del>
      <w:ins w:id="20" w:author="杨帆" w:date="2021-05-03T14:25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青岛市医疗保障局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等合法持有本人个人信息的机构查询、收集本人的基本资料和身份信息（姓名、身份证号及手机实名认证）；</w:t>
      </w:r>
      <w:del w:id="21" w:author="杨帆" w:date="2021-05-03T14:26:00Z"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电信运营商</w:delText>
        </w:r>
      </w:del>
      <w:ins w:id="22" w:author="杨帆" w:date="2021-05-03T14:26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青岛市医疗保障局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等合法持有本人个人信息的机构可以</w:t>
      </w:r>
      <w:del w:id="23" w:author="杨帆" w:date="2021-05-03T11:23:00Z">
        <w:r w:rsidDel="00781E1B">
          <w:rPr>
            <w:rFonts w:ascii="宋体" w:eastAsia="宋体" w:hAnsi="宋体" w:cs="黑体" w:hint="eastAsia"/>
            <w:bCs/>
            <w:sz w:val="24"/>
            <w:szCs w:val="24"/>
          </w:rPr>
          <w:delText>直接</w:delText>
        </w:r>
      </w:del>
      <w:del w:id="24" w:author="杨帆" w:date="2021-05-03T14:26:00Z">
        <w:r w:rsidR="00884F91" w:rsidDel="00884F91">
          <w:rPr>
            <w:rFonts w:ascii="宋体" w:eastAsia="宋体" w:hAnsi="宋体" w:cs="黑体" w:hint="eastAsia"/>
            <w:bCs/>
            <w:sz w:val="24"/>
            <w:szCs w:val="24"/>
          </w:rPr>
          <w:delText>通过</w:delText>
        </w:r>
        <w:r w:rsidDel="00884F91">
          <w:rPr>
            <w:rFonts w:ascii="宋体" w:eastAsia="宋体" w:hAnsi="宋体" w:cs="黑体" w:hint="eastAsia"/>
            <w:bCs/>
            <w:sz w:val="24"/>
            <w:szCs w:val="24"/>
          </w:rPr>
          <w:delText>青岛市“琴岛e保”运营方，</w:delText>
        </w:r>
      </w:del>
      <w:r>
        <w:rPr>
          <w:rFonts w:ascii="宋体" w:eastAsia="宋体" w:hAnsi="宋体" w:cs="黑体" w:hint="eastAsia"/>
          <w:bCs/>
          <w:sz w:val="24"/>
          <w:szCs w:val="24"/>
        </w:rPr>
        <w:t>向青岛市“琴岛e保”承保公司</w:t>
      </w:r>
      <w:ins w:id="25" w:author="杨帆" w:date="2021-05-03T14:26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和青岛市“琴岛e保”运营方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反馈本人的基本资料和身份信息（姓名、身份证号及手机实名认证），并授权上述主体出于保险服务目的，使用、加工处理、存储</w:t>
      </w:r>
      <w:ins w:id="26" w:author="杨帆" w:date="2021-05-03T14:29:00Z">
        <w:r w:rsidR="00884F91">
          <w:rPr>
            <w:rFonts w:ascii="宋体" w:eastAsia="宋体" w:hAnsi="宋体" w:cs="黑体" w:hint="eastAsia"/>
            <w:bCs/>
            <w:sz w:val="24"/>
            <w:szCs w:val="24"/>
          </w:rPr>
          <w:t>、共享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上述信息。</w:t>
      </w:r>
      <w:r>
        <w:rPr>
          <w:rFonts w:ascii="宋体" w:eastAsia="宋体" w:hAnsi="宋体" w:cs="黑体"/>
          <w:bCs/>
          <w:sz w:val="24"/>
          <w:szCs w:val="24"/>
        </w:rPr>
        <w:t xml:space="preserve"> </w:t>
      </w:r>
    </w:p>
    <w:p w14:paraId="386D15B5" w14:textId="77777777" w:rsidR="001B128B" w:rsidRDefault="008C071C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三、医保个人历年账户缴费授权：如本人使用医保个人历年账户资金支付本人及直系亲属青岛市“琴岛e保”保费，本人自愿从医保历年账户余额中支付相应保险费。</w:t>
      </w:r>
    </w:p>
    <w:p w14:paraId="4BE6A382" w14:textId="77777777" w:rsidR="001B128B" w:rsidRDefault="008C071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四</w:t>
      </w:r>
      <w:r>
        <w:rPr>
          <w:rFonts w:ascii="宋体" w:eastAsia="宋体" w:hAnsi="宋体" w:cs="黑体" w:hint="eastAsia"/>
          <w:bCs/>
          <w:sz w:val="24"/>
          <w:szCs w:val="24"/>
        </w:rPr>
        <w:t>、保险费交费账户授权须知：</w:t>
      </w:r>
    </w:p>
    <w:p w14:paraId="6A1B9B80" w14:textId="77777777" w:rsidR="001B128B" w:rsidRDefault="008C071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（一）本人自愿缴纳本人及直系亲属青岛市“琴岛e保”保费，具体支付金额以相应参保平台提供的电子数据为准。</w:t>
      </w:r>
    </w:p>
    <w:p w14:paraId="40295F35" w14:textId="58AEC85C" w:rsidR="001B128B" w:rsidDel="00781E1B" w:rsidRDefault="008C071C">
      <w:pPr>
        <w:widowControl/>
        <w:spacing w:line="360" w:lineRule="auto"/>
        <w:ind w:firstLineChars="200" w:firstLine="480"/>
        <w:jc w:val="left"/>
        <w:rPr>
          <w:del w:id="27" w:author="杨帆" w:date="2021-05-03T11:27:00Z"/>
          <w:rFonts w:ascii="宋体" w:eastAsia="宋体" w:hAnsi="宋体" w:cs="Times New Roman"/>
          <w:bCs/>
          <w:color w:val="000000" w:themeColor="text1"/>
          <w:sz w:val="24"/>
          <w:szCs w:val="24"/>
        </w:rPr>
      </w:pPr>
      <w:del w:id="28" w:author="杨帆" w:date="2021-05-03T11:27:00Z">
        <w:r w:rsidDel="00781E1B">
          <w:rPr>
            <w:rFonts w:ascii="宋体" w:eastAsia="宋体" w:hAnsi="宋体" w:cs="Times New Roman" w:hint="eastAsia"/>
            <w:bCs/>
            <w:color w:val="000000" w:themeColor="text1"/>
            <w:sz w:val="24"/>
            <w:szCs w:val="24"/>
          </w:rPr>
          <w:delText>（二）本授权自本人支付完成之日起生效，持续有效至授权人通知终止授权或授权账户终止、保险合同交费期满、保险合同效力终止。</w:delText>
        </w:r>
      </w:del>
    </w:p>
    <w:p w14:paraId="0E3648B4" w14:textId="44494677" w:rsidR="001B128B" w:rsidRDefault="008C071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</w:t>
      </w:r>
      <w:ins w:id="29" w:author="杨帆" w:date="2021-05-03T11:27:00Z">
        <w:r w:rsidR="00781E1B">
          <w:rPr>
            <w:rFonts w:ascii="宋体" w:eastAsia="宋体" w:hAnsi="宋体" w:cs="Times New Roman" w:hint="eastAsia"/>
            <w:bCs/>
            <w:color w:val="000000" w:themeColor="text1"/>
            <w:sz w:val="24"/>
            <w:szCs w:val="24"/>
          </w:rPr>
          <w:t>二</w:t>
        </w:r>
      </w:ins>
      <w:del w:id="30" w:author="杨帆" w:date="2021-05-03T11:27:00Z">
        <w:r w:rsidDel="00781E1B">
          <w:rPr>
            <w:rFonts w:ascii="宋体" w:eastAsia="宋体" w:hAnsi="宋体" w:cs="Times New Roman" w:hint="eastAsia"/>
            <w:bCs/>
            <w:color w:val="000000" w:themeColor="text1"/>
            <w:sz w:val="24"/>
            <w:szCs w:val="24"/>
          </w:rPr>
          <w:delText>三</w:delText>
        </w:r>
      </w:del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）因不可归责于转账银行、保险公司的事由，导致不能及时划付应付保险费、划账错误等责任，由授权人承担。</w:t>
      </w:r>
    </w:p>
    <w:p w14:paraId="538FC9B4" w14:textId="77777777" w:rsidR="001B128B" w:rsidRDefault="008C071C">
      <w:pPr>
        <w:widowControl/>
        <w:spacing w:line="360" w:lineRule="auto"/>
        <w:ind w:firstLineChars="200" w:firstLine="480"/>
        <w:jc w:val="left"/>
        <w:rPr>
          <w:rFonts w:ascii="宋体" w:eastAsia="宋体" w:hAnsi="宋体" w:cs="黑体"/>
          <w:b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五、线上扣款授权须知：如本人选择非医保个人账户缴费方式支付保费，本人确认并同意由</w:t>
      </w:r>
      <w:r>
        <w:rPr>
          <w:rFonts w:ascii="宋体" w:eastAsia="宋体" w:hAnsi="宋体" w:hint="eastAsia"/>
          <w:color w:val="000000"/>
          <w:sz w:val="24"/>
          <w:szCs w:val="24"/>
        </w:rPr>
        <w:t>青岛市“琴岛e保”运营方</w:t>
      </w:r>
      <w:r>
        <w:rPr>
          <w:rFonts w:ascii="宋体" w:eastAsia="宋体" w:hAnsi="宋体" w:cs="黑体" w:hint="eastAsia"/>
          <w:bCs/>
          <w:sz w:val="24"/>
          <w:szCs w:val="24"/>
        </w:rPr>
        <w:t>向财付通支付科技有限公司（腾讯）、支付宝（中国）网络技术有限公司、中国银联</w:t>
      </w:r>
      <w:r>
        <w:rPr>
          <w:rFonts w:ascii="宋体" w:eastAsia="宋体" w:hAnsi="宋体" w:cs="黑体"/>
          <w:bCs/>
          <w:sz w:val="24"/>
          <w:szCs w:val="24"/>
        </w:rPr>
        <w:t>股份有限公司</w:t>
      </w:r>
      <w:r>
        <w:rPr>
          <w:rFonts w:ascii="宋体" w:eastAsia="宋体" w:hAnsi="宋体" w:cs="黑体" w:hint="eastAsia"/>
          <w:bCs/>
          <w:sz w:val="24"/>
          <w:szCs w:val="24"/>
        </w:rPr>
        <w:t>等发出应付</w:t>
      </w:r>
      <w:r>
        <w:rPr>
          <w:rFonts w:ascii="宋体" w:eastAsia="宋体" w:hAnsi="宋体" w:cs="黑体" w:hint="eastAsia"/>
          <w:bCs/>
          <w:sz w:val="24"/>
          <w:szCs w:val="24"/>
        </w:rPr>
        <w:lastRenderedPageBreak/>
        <w:t>保险费扣款指令，自愿从本人微信支付账户、支付宝支付账户、银行结算账户为本人或直系亲属保费缴纳，由上海保险交易所提供相应资金清结算服务。</w:t>
      </w:r>
    </w:p>
    <w:p w14:paraId="4E39CD97" w14:textId="30B3A5FC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六、医疗费用结算信息授权：由于青岛市“琴岛e保”的保障责任是基于青岛市城镇职工、青岛市城乡居民医疗保险统筹待遇后的商业健康补充保险，本人特授权青岛市“琴岛e保”承保公司</w:t>
      </w:r>
      <w:ins w:id="31" w:author="马晓娟" w:date="2021-05-03T16:24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及其合作方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可以直接</w:t>
      </w:r>
      <w:ins w:id="32" w:author="马晓娟" w:date="2021-05-03T16:24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或通过</w:t>
        </w:r>
      </w:ins>
      <w:ins w:id="33" w:author="马晓娟" w:date="2021-05-03T16:25:00Z">
        <w:r w:rsidR="00016C0A" w:rsidRPr="00016C0A">
          <w:rPr>
            <w:rFonts w:ascii="宋体" w:eastAsia="宋体" w:hAnsi="宋体" w:cs="黑体" w:hint="eastAsia"/>
            <w:bCs/>
            <w:sz w:val="24"/>
            <w:szCs w:val="24"/>
          </w:rPr>
          <w:t>“琴岛</w:t>
        </w:r>
        <w:r w:rsidR="00016C0A" w:rsidRPr="00016C0A">
          <w:rPr>
            <w:rFonts w:ascii="宋体" w:eastAsia="宋体" w:hAnsi="宋体" w:cs="黑体"/>
            <w:bCs/>
            <w:sz w:val="24"/>
            <w:szCs w:val="24"/>
          </w:rPr>
          <w:t>e保”运营方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向青岛市医疗保障局查询本人的社会医疗保险结算信息数据；青岛市医疗保障局可以直接</w:t>
      </w:r>
      <w:ins w:id="34" w:author="马晓娟" w:date="2021-05-03T16:26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或通过“琴岛e保”</w:t>
        </w:r>
      </w:ins>
      <w:ins w:id="35" w:author="马晓娟" w:date="2021-05-03T16:28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运营</w:t>
        </w:r>
      </w:ins>
      <w:ins w:id="36" w:author="马晓娟" w:date="2021-05-03T16:26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方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向青岛市“琴岛e保”承保公司</w:t>
      </w:r>
      <w:ins w:id="37" w:author="马晓娟" w:date="2021-05-03T16:26:00Z">
        <w:r w:rsidR="00016C0A">
          <w:rPr>
            <w:rFonts w:ascii="宋体" w:eastAsia="宋体" w:hAnsi="宋体" w:cs="黑体" w:hint="eastAsia"/>
            <w:bCs/>
            <w:sz w:val="24"/>
            <w:szCs w:val="24"/>
          </w:rPr>
          <w:t>及其合作方</w:t>
        </w:r>
      </w:ins>
      <w:r>
        <w:rPr>
          <w:rFonts w:ascii="宋体" w:eastAsia="宋体" w:hAnsi="宋体" w:cs="黑体" w:hint="eastAsia"/>
          <w:bCs/>
          <w:sz w:val="24"/>
          <w:szCs w:val="24"/>
        </w:rPr>
        <w:t>反馈本人的社会医疗保险结算信息数据，并授权上述主体出于保险服务目的，使用、加工处理、存储上述信息。</w:t>
      </w:r>
    </w:p>
    <w:p w14:paraId="1A90F379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七、其他授权：</w:t>
      </w:r>
    </w:p>
    <w:p w14:paraId="45D925B9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（一）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本人授权中国人寿保险股份有限公司青岛市分公司、泰康养老保险股份有限公司青岛分公司、平安养老保险股份有限公司青岛分公司、太平养老保险股份有限公司青岛分公司、中国人民健康保险股份有限公司青岛分公司所组成的共保体公司（以下简称“共保体公司”），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除法律另有规定之外，将本人提供给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的信息、享受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服务产生的信息（包括本单证签署之前提供和产生的信息）以及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根据本条约定查询、收集的信息，用于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及其因服务必要委托的合作伙伴为本人提供服务、推荐产品、开展市场调查与信息数据分析。</w:t>
      </w:r>
    </w:p>
    <w:p w14:paraId="36890FF6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（二）本人授权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，除法律另有规定之外，基于为本人提供更优质服务和产品的目的，向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因服务必要开展合作的伙伴提供、查询、收集本人的信息。</w:t>
      </w:r>
    </w:p>
    <w:p w14:paraId="43361D78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（三）为确保本人信息的安全，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及其合作伙伴对上述信息负有保密义务，并采取各种措施保证信息安全。</w:t>
      </w:r>
    </w:p>
    <w:p w14:paraId="0E155AEA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（四）本人授权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及其合作伙伴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通过短信、邮件、电话或其他形式向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本人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发送</w:t>
      </w:r>
      <w:r>
        <w:rPr>
          <w:rFonts w:ascii="宋体" w:eastAsia="宋体" w:hAnsi="宋体" w:hint="eastAsia"/>
          <w:color w:val="000000"/>
          <w:sz w:val="24"/>
          <w:szCs w:val="24"/>
        </w:rPr>
        <w:t>“琴岛e保”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服务、通知、活动或其他相关信息。</w:t>
      </w:r>
    </w:p>
    <w:p w14:paraId="644D8013" w14:textId="77777777" w:rsidR="001B128B" w:rsidRDefault="008C0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（五）本条款自本单证签署时生效，具有独立法律效力，不受合同成立与否及效力状态变化的影响。</w:t>
      </w:r>
      <w:bookmarkEnd w:id="0"/>
    </w:p>
    <w:p w14:paraId="0C37342B" w14:textId="77777777" w:rsidR="001B128B" w:rsidRDefault="008C071C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t>重要提示内容</w:t>
      </w:r>
    </w:p>
    <w:p w14:paraId="3CD9123D" w14:textId="77777777" w:rsidR="001B128B" w:rsidRDefault="001B128B">
      <w:pPr>
        <w:spacing w:line="360" w:lineRule="auto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</w:p>
    <w:p w14:paraId="6E9D85F9" w14:textId="77777777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lastRenderedPageBreak/>
        <w:t>所有被保险人已阅读以下信息，且同意并确认以下条款及告知内容：</w:t>
      </w:r>
    </w:p>
    <w:p w14:paraId="2C299D2A" w14:textId="77777777" w:rsidR="001B128B" w:rsidRDefault="008C071C">
      <w:pPr>
        <w:pStyle w:val="HTML"/>
        <w:shd w:val="clear" w:color="auto" w:fill="FFFFFF"/>
        <w:spacing w:line="360" w:lineRule="auto"/>
        <w:ind w:firstLineChars="200" w:firstLine="480"/>
        <w:rPr>
          <w:color w:val="000000"/>
        </w:rPr>
      </w:pPr>
      <w:r>
        <w:rPr>
          <w:rFonts w:cs="仿宋_GB2312" w:hint="eastAsia"/>
          <w:bCs/>
        </w:rPr>
        <w:t>一、所有“琴岛e保”被保险人须属于</w:t>
      </w:r>
      <w:r>
        <w:rPr>
          <w:rFonts w:cs="仿宋_GB2312"/>
          <w:bCs/>
        </w:rPr>
        <w:t>青岛市</w:t>
      </w:r>
      <w:r>
        <w:rPr>
          <w:rFonts w:cs="仿宋_GB2312" w:hint="eastAsia"/>
          <w:bCs/>
        </w:rPr>
        <w:t>城镇</w:t>
      </w:r>
      <w:r>
        <w:rPr>
          <w:rFonts w:cs="仿宋_GB2312"/>
          <w:bCs/>
        </w:rPr>
        <w:t>职工基本医疗保险、城乡居民基本医疗保险参保人员</w:t>
      </w:r>
      <w:r>
        <w:rPr>
          <w:rFonts w:hint="eastAsia"/>
          <w:color w:val="000000"/>
        </w:rPr>
        <w:t>。</w:t>
      </w:r>
    </w:p>
    <w:p w14:paraId="537F29E6" w14:textId="0003DA86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二、所有被保险人已阅读青岛市“琴岛e保”适用的</w:t>
      </w:r>
      <w:bookmarkStart w:id="38" w:name="_Hlk61525514"/>
      <w:r>
        <w:rPr>
          <w:rFonts w:ascii="宋体" w:eastAsia="宋体" w:hAnsi="宋体" w:cs="仿宋_GB2312" w:hint="eastAsia"/>
          <w:bCs/>
          <w:sz w:val="24"/>
          <w:szCs w:val="24"/>
        </w:rPr>
        <w:t>《参保须知》、《保障计划及产品条款》、《理赔须知》、《授权声明及重要提示内容及信息安全承诺书》、《医保个人</w:t>
      </w:r>
      <w:ins w:id="39" w:author="Windows 用户" w:date="2021-05-04T14:50:00Z">
        <w:r w:rsidR="0095277F">
          <w:rPr>
            <w:rFonts w:ascii="宋体" w:eastAsia="宋体" w:hAnsi="宋体" w:cs="仿宋_GB2312" w:hint="eastAsia"/>
            <w:bCs/>
            <w:sz w:val="24"/>
            <w:szCs w:val="24"/>
          </w:rPr>
          <w:t>历年</w:t>
        </w:r>
      </w:ins>
      <w:r>
        <w:rPr>
          <w:rFonts w:ascii="宋体" w:eastAsia="宋体" w:hAnsi="宋体" w:cs="仿宋_GB2312" w:hint="eastAsia"/>
          <w:bCs/>
          <w:sz w:val="24"/>
          <w:szCs w:val="24"/>
        </w:rPr>
        <w:t>结余账户支付授权书》</w:t>
      </w:r>
      <w:bookmarkEnd w:id="38"/>
      <w:r>
        <w:rPr>
          <w:rFonts w:ascii="宋体" w:eastAsia="宋体" w:hAnsi="宋体" w:cs="仿宋_GB2312" w:hint="eastAsia"/>
          <w:bCs/>
          <w:sz w:val="24"/>
          <w:szCs w:val="24"/>
        </w:rPr>
        <w:t>等各项内容，特别是有关保险责任、责任免除和被保险人义务的相关内容，保险人就上述保险条款履行了说明义务，对保险责任和责任免除做了明确说明义务，被保险人已知悉并同意接受该条款及参保须知的全部内容。</w:t>
      </w:r>
    </w:p>
    <w:p w14:paraId="50774DFF" w14:textId="77777777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三、所有被保险人确认上述告知信息属实，如出现虚假情况，将不享受本保险相关待遇。</w:t>
      </w:r>
    </w:p>
    <w:p w14:paraId="0BF809A1" w14:textId="77777777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四、本合同约定2021年保险责任起止时间为：202</w:t>
      </w:r>
      <w:r>
        <w:rPr>
          <w:rFonts w:ascii="宋体" w:eastAsia="宋体" w:hAnsi="宋体" w:cs="仿宋_GB2312"/>
          <w:bCs/>
          <w:sz w:val="24"/>
          <w:szCs w:val="24"/>
        </w:rPr>
        <w:t>1</w:t>
      </w:r>
      <w:r>
        <w:rPr>
          <w:rFonts w:ascii="宋体" w:eastAsia="宋体" w:hAnsi="宋体" w:cs="仿宋_GB2312" w:hint="eastAsia"/>
          <w:bCs/>
          <w:sz w:val="24"/>
          <w:szCs w:val="24"/>
        </w:rPr>
        <w:t>年</w:t>
      </w:r>
      <w:r>
        <w:rPr>
          <w:rFonts w:ascii="宋体" w:eastAsia="宋体" w:hAnsi="宋体" w:cs="仿宋_GB2312"/>
          <w:bCs/>
          <w:sz w:val="24"/>
          <w:szCs w:val="24"/>
        </w:rPr>
        <w:t>7</w:t>
      </w:r>
      <w:r>
        <w:rPr>
          <w:rFonts w:ascii="宋体" w:eastAsia="宋体" w:hAnsi="宋体" w:cs="仿宋_GB2312" w:hint="eastAsia"/>
          <w:bCs/>
          <w:sz w:val="24"/>
          <w:szCs w:val="24"/>
        </w:rPr>
        <w:t>月1日0时起至202</w:t>
      </w:r>
      <w:r>
        <w:rPr>
          <w:rFonts w:ascii="宋体" w:eastAsia="宋体" w:hAnsi="宋体" w:cs="仿宋_GB2312"/>
          <w:bCs/>
          <w:sz w:val="24"/>
          <w:szCs w:val="24"/>
        </w:rPr>
        <w:t>2</w:t>
      </w:r>
      <w:r>
        <w:rPr>
          <w:rFonts w:ascii="宋体" w:eastAsia="宋体" w:hAnsi="宋体" w:cs="仿宋_GB2312" w:hint="eastAsia"/>
          <w:bCs/>
          <w:sz w:val="24"/>
          <w:szCs w:val="24"/>
        </w:rPr>
        <w:t>年6月3</w:t>
      </w:r>
      <w:r>
        <w:rPr>
          <w:rFonts w:ascii="宋体" w:eastAsia="宋体" w:hAnsi="宋体" w:cs="仿宋_GB2312"/>
          <w:bCs/>
          <w:sz w:val="24"/>
          <w:szCs w:val="24"/>
        </w:rPr>
        <w:t>0</w:t>
      </w:r>
      <w:r>
        <w:rPr>
          <w:rFonts w:ascii="宋体" w:eastAsia="宋体" w:hAnsi="宋体" w:cs="仿宋_GB2312" w:hint="eastAsia"/>
          <w:bCs/>
          <w:sz w:val="24"/>
          <w:szCs w:val="24"/>
        </w:rPr>
        <w:t>日24时止。</w:t>
      </w:r>
      <w:bookmarkStart w:id="40" w:name="_GoBack"/>
      <w:bookmarkEnd w:id="40"/>
    </w:p>
    <w:p w14:paraId="45961EBC" w14:textId="77777777" w:rsidR="001B128B" w:rsidRDefault="008C071C">
      <w:pPr>
        <w:tabs>
          <w:tab w:val="left" w:pos="1036"/>
        </w:tabs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五、使用医保个人账户余额支付保费前，请确认医保个人账户余额充足，否则请选择其它支付方式。</w:t>
      </w:r>
    </w:p>
    <w:p w14:paraId="2B25E372" w14:textId="77777777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六、可通过关注青岛市“琴岛e保”微信公众号或五家承保公司微信公众号了解更多服务详情。</w:t>
      </w:r>
    </w:p>
    <w:p w14:paraId="67935B63" w14:textId="77777777" w:rsidR="001B128B" w:rsidRDefault="001B128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1B25D00A" w14:textId="77777777" w:rsidR="001B128B" w:rsidRDefault="001B128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14AAD8C4" w14:textId="77777777" w:rsidR="001B128B" w:rsidRDefault="001B128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794A9577" w14:textId="77777777" w:rsidR="001B128B" w:rsidRDefault="008C071C">
      <w:pPr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br w:type="page"/>
      </w:r>
    </w:p>
    <w:p w14:paraId="3D54F443" w14:textId="77777777" w:rsidR="001B128B" w:rsidRDefault="008C071C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lastRenderedPageBreak/>
        <w:t>信息安全及保密承诺书</w:t>
      </w:r>
    </w:p>
    <w:p w14:paraId="7F2B75E5" w14:textId="77777777" w:rsidR="001B128B" w:rsidRDefault="001B128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4156BDF0" w14:textId="77777777" w:rsidR="001B128B" w:rsidRDefault="008C071C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共同承诺在承保青岛市商业补充医疗保险项目（琴岛e保）中，为履行保险责任而获取的相关医保信息数据，仅用于本公司项目产品设计、参保缴费和理赔服务，并且承担数据保密责任，除法律或监管规定外，不向其他任何第三方提供。</w:t>
      </w:r>
    </w:p>
    <w:p w14:paraId="37C181D2" w14:textId="77777777" w:rsidR="001B128B" w:rsidRDefault="001B128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159E22C5" w14:textId="77777777" w:rsidR="001B128B" w:rsidRDefault="008C071C">
      <w:pPr>
        <w:spacing w:line="360" w:lineRule="auto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“琴岛e保”</w:t>
      </w:r>
      <w:r>
        <w:rPr>
          <w:rFonts w:ascii="宋体" w:eastAsia="宋体" w:hAnsi="宋体" w:cs="仿宋_GB2312" w:hint="eastAsia"/>
          <w:bCs/>
          <w:sz w:val="24"/>
          <w:szCs w:val="24"/>
        </w:rPr>
        <w:t>承保公司：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中国人寿保险股份有限公司青岛市分公司</w:t>
      </w:r>
    </w:p>
    <w:p w14:paraId="6EA88BFF" w14:textId="77777777" w:rsidR="001B128B" w:rsidRDefault="008C071C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泰康养老保险股份有限公司青岛分公司</w:t>
      </w:r>
    </w:p>
    <w:p w14:paraId="530FAAD3" w14:textId="77777777" w:rsidR="001B128B" w:rsidRDefault="008C071C">
      <w:pPr>
        <w:spacing w:line="360" w:lineRule="auto"/>
        <w:ind w:right="960" w:firstLineChars="200" w:firstLine="480"/>
        <w:jc w:val="center"/>
        <w:rPr>
          <w:rFonts w:ascii="宋体" w:eastAsia="宋体" w:hAnsi="宋体" w:cs="仿宋_GB2312"/>
          <w:bCs/>
          <w:sz w:val="24"/>
          <w:szCs w:val="24"/>
          <w:highlight w:val="yellow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 xml:space="preserve">            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平安养老保险股份有限公司青岛分公司</w:t>
      </w:r>
    </w:p>
    <w:p w14:paraId="1B193DCA" w14:textId="77777777" w:rsidR="001B128B" w:rsidRDefault="008C071C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太平养老保险股份有限公司青岛分公司</w:t>
      </w:r>
    </w:p>
    <w:p w14:paraId="32643FC2" w14:textId="77777777" w:rsidR="001B128B" w:rsidRDefault="008C071C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中国人民健康保险股份有限公司青岛分公司</w:t>
      </w:r>
    </w:p>
    <w:sectPr w:rsidR="001B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760F5" w14:textId="77777777" w:rsidR="0089039F" w:rsidRDefault="0089039F" w:rsidP="0080242C">
      <w:r>
        <w:separator/>
      </w:r>
    </w:p>
  </w:endnote>
  <w:endnote w:type="continuationSeparator" w:id="0">
    <w:p w14:paraId="116C12C8" w14:textId="77777777" w:rsidR="0089039F" w:rsidRDefault="0089039F" w:rsidP="0080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00000000000000000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D6FA4" w14:textId="77777777" w:rsidR="0089039F" w:rsidRDefault="0089039F" w:rsidP="0080242C">
      <w:r>
        <w:separator/>
      </w:r>
    </w:p>
  </w:footnote>
  <w:footnote w:type="continuationSeparator" w:id="0">
    <w:p w14:paraId="59D42662" w14:textId="77777777" w:rsidR="0089039F" w:rsidRDefault="0089039F" w:rsidP="0080242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ff">
    <w15:presenceInfo w15:providerId="None" w15:userId="jeff"/>
  </w15:person>
  <w15:person w15:author="杨帆">
    <w15:presenceInfo w15:providerId="AD" w15:userId="S::yangfan@shie.com.cn::c812381e-6104-470a-b262-c4ac17438cc8"/>
  </w15:person>
  <w15:person w15:author="马晓娟">
    <w15:presenceInfo w15:providerId="AD" w15:userId="S::maxiaojuan@shie.com.cn::4ce7a1d3-097d-49a7-86e8-3895babdc352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C5"/>
    <w:rsid w:val="EF3C8932"/>
    <w:rsid w:val="FEFFC0A6"/>
    <w:rsid w:val="00004AF6"/>
    <w:rsid w:val="00011B3A"/>
    <w:rsid w:val="00013361"/>
    <w:rsid w:val="00016C0A"/>
    <w:rsid w:val="00036E03"/>
    <w:rsid w:val="00043CFB"/>
    <w:rsid w:val="0005289C"/>
    <w:rsid w:val="00082B50"/>
    <w:rsid w:val="00092C11"/>
    <w:rsid w:val="000F2E86"/>
    <w:rsid w:val="000F773C"/>
    <w:rsid w:val="00111B57"/>
    <w:rsid w:val="001132F0"/>
    <w:rsid w:val="0012322F"/>
    <w:rsid w:val="00123418"/>
    <w:rsid w:val="00137754"/>
    <w:rsid w:val="001503EC"/>
    <w:rsid w:val="001527D9"/>
    <w:rsid w:val="001606C6"/>
    <w:rsid w:val="00163F58"/>
    <w:rsid w:val="00180718"/>
    <w:rsid w:val="00185E7F"/>
    <w:rsid w:val="001B0B56"/>
    <w:rsid w:val="001B128B"/>
    <w:rsid w:val="001B3E77"/>
    <w:rsid w:val="001B411F"/>
    <w:rsid w:val="001B485C"/>
    <w:rsid w:val="001C4C6C"/>
    <w:rsid w:val="001D3CB9"/>
    <w:rsid w:val="001D7437"/>
    <w:rsid w:val="001D7AE0"/>
    <w:rsid w:val="001F0969"/>
    <w:rsid w:val="001F331D"/>
    <w:rsid w:val="001F576E"/>
    <w:rsid w:val="00200C42"/>
    <w:rsid w:val="0020604E"/>
    <w:rsid w:val="0021303D"/>
    <w:rsid w:val="002156FE"/>
    <w:rsid w:val="0023286E"/>
    <w:rsid w:val="0023612E"/>
    <w:rsid w:val="00257DDB"/>
    <w:rsid w:val="00262D78"/>
    <w:rsid w:val="00271CCD"/>
    <w:rsid w:val="00285DD2"/>
    <w:rsid w:val="002A2653"/>
    <w:rsid w:val="002A3B45"/>
    <w:rsid w:val="002B30E4"/>
    <w:rsid w:val="002F667E"/>
    <w:rsid w:val="003015BC"/>
    <w:rsid w:val="00373E8C"/>
    <w:rsid w:val="00380CFC"/>
    <w:rsid w:val="0038263C"/>
    <w:rsid w:val="003838D6"/>
    <w:rsid w:val="003A3DA8"/>
    <w:rsid w:val="003A5B16"/>
    <w:rsid w:val="003A7422"/>
    <w:rsid w:val="003A79DC"/>
    <w:rsid w:val="003A7ADD"/>
    <w:rsid w:val="003B3DD5"/>
    <w:rsid w:val="003B461F"/>
    <w:rsid w:val="003C6887"/>
    <w:rsid w:val="003D20B7"/>
    <w:rsid w:val="003D457D"/>
    <w:rsid w:val="003F0A22"/>
    <w:rsid w:val="00404820"/>
    <w:rsid w:val="004111A1"/>
    <w:rsid w:val="004352A1"/>
    <w:rsid w:val="00436702"/>
    <w:rsid w:val="00437315"/>
    <w:rsid w:val="00455F75"/>
    <w:rsid w:val="0045639C"/>
    <w:rsid w:val="0045661F"/>
    <w:rsid w:val="00457B52"/>
    <w:rsid w:val="004722DB"/>
    <w:rsid w:val="004743F3"/>
    <w:rsid w:val="0048770A"/>
    <w:rsid w:val="00492C22"/>
    <w:rsid w:val="004952C5"/>
    <w:rsid w:val="004A7EF9"/>
    <w:rsid w:val="004B2D4D"/>
    <w:rsid w:val="004C0976"/>
    <w:rsid w:val="004E162C"/>
    <w:rsid w:val="004F06D6"/>
    <w:rsid w:val="004F146C"/>
    <w:rsid w:val="004F19B5"/>
    <w:rsid w:val="00504472"/>
    <w:rsid w:val="00505380"/>
    <w:rsid w:val="00510150"/>
    <w:rsid w:val="005225A7"/>
    <w:rsid w:val="00522ECB"/>
    <w:rsid w:val="0053491D"/>
    <w:rsid w:val="0054411F"/>
    <w:rsid w:val="00545F3A"/>
    <w:rsid w:val="005470AC"/>
    <w:rsid w:val="00551CC3"/>
    <w:rsid w:val="00552788"/>
    <w:rsid w:val="0055456F"/>
    <w:rsid w:val="00562D7D"/>
    <w:rsid w:val="00563D0D"/>
    <w:rsid w:val="00564903"/>
    <w:rsid w:val="00573474"/>
    <w:rsid w:val="00580EA2"/>
    <w:rsid w:val="0058104D"/>
    <w:rsid w:val="00582B41"/>
    <w:rsid w:val="00583D2C"/>
    <w:rsid w:val="005A6869"/>
    <w:rsid w:val="005B5A00"/>
    <w:rsid w:val="005C44DD"/>
    <w:rsid w:val="005D5FF4"/>
    <w:rsid w:val="005D66A9"/>
    <w:rsid w:val="005F07CB"/>
    <w:rsid w:val="005F31F5"/>
    <w:rsid w:val="00606044"/>
    <w:rsid w:val="00607266"/>
    <w:rsid w:val="00614C43"/>
    <w:rsid w:val="006167F5"/>
    <w:rsid w:val="00623377"/>
    <w:rsid w:val="006241F7"/>
    <w:rsid w:val="00631078"/>
    <w:rsid w:val="00631805"/>
    <w:rsid w:val="0064370C"/>
    <w:rsid w:val="00651ED4"/>
    <w:rsid w:val="00652F9B"/>
    <w:rsid w:val="0065382E"/>
    <w:rsid w:val="00656D49"/>
    <w:rsid w:val="00660C3F"/>
    <w:rsid w:val="006635E1"/>
    <w:rsid w:val="00663D07"/>
    <w:rsid w:val="00667ED3"/>
    <w:rsid w:val="00687A11"/>
    <w:rsid w:val="00692D7E"/>
    <w:rsid w:val="006D3689"/>
    <w:rsid w:val="006E0142"/>
    <w:rsid w:val="006E54DF"/>
    <w:rsid w:val="006F4448"/>
    <w:rsid w:val="00704E83"/>
    <w:rsid w:val="007300F4"/>
    <w:rsid w:val="00735B63"/>
    <w:rsid w:val="00752441"/>
    <w:rsid w:val="007539E5"/>
    <w:rsid w:val="00754349"/>
    <w:rsid w:val="00772A17"/>
    <w:rsid w:val="00781E1B"/>
    <w:rsid w:val="007821F7"/>
    <w:rsid w:val="007B1735"/>
    <w:rsid w:val="007C4D22"/>
    <w:rsid w:val="007C69C8"/>
    <w:rsid w:val="007E084E"/>
    <w:rsid w:val="007E1182"/>
    <w:rsid w:val="007F566D"/>
    <w:rsid w:val="00800D84"/>
    <w:rsid w:val="0080242C"/>
    <w:rsid w:val="00802BC9"/>
    <w:rsid w:val="0081130C"/>
    <w:rsid w:val="00811599"/>
    <w:rsid w:val="008158DA"/>
    <w:rsid w:val="00844EEB"/>
    <w:rsid w:val="008524E9"/>
    <w:rsid w:val="00876F0B"/>
    <w:rsid w:val="00883ABE"/>
    <w:rsid w:val="00884B05"/>
    <w:rsid w:val="00884F91"/>
    <w:rsid w:val="0089039F"/>
    <w:rsid w:val="00896DAC"/>
    <w:rsid w:val="008A6390"/>
    <w:rsid w:val="008C071C"/>
    <w:rsid w:val="008C0E47"/>
    <w:rsid w:val="008E124A"/>
    <w:rsid w:val="008E3FAD"/>
    <w:rsid w:val="008F3449"/>
    <w:rsid w:val="00902A72"/>
    <w:rsid w:val="00921713"/>
    <w:rsid w:val="00926A06"/>
    <w:rsid w:val="0094060A"/>
    <w:rsid w:val="0095277F"/>
    <w:rsid w:val="009537B2"/>
    <w:rsid w:val="009735F1"/>
    <w:rsid w:val="00977CA0"/>
    <w:rsid w:val="00984437"/>
    <w:rsid w:val="009909F9"/>
    <w:rsid w:val="00995147"/>
    <w:rsid w:val="009953E5"/>
    <w:rsid w:val="009A1EE3"/>
    <w:rsid w:val="009B0263"/>
    <w:rsid w:val="009B4E7A"/>
    <w:rsid w:val="009D5274"/>
    <w:rsid w:val="009F376B"/>
    <w:rsid w:val="009F3E6F"/>
    <w:rsid w:val="00A14A26"/>
    <w:rsid w:val="00A2375C"/>
    <w:rsid w:val="00A332CA"/>
    <w:rsid w:val="00A34942"/>
    <w:rsid w:val="00A4299E"/>
    <w:rsid w:val="00A45A9A"/>
    <w:rsid w:val="00A467F1"/>
    <w:rsid w:val="00A60DF4"/>
    <w:rsid w:val="00A62294"/>
    <w:rsid w:val="00A66596"/>
    <w:rsid w:val="00A829FE"/>
    <w:rsid w:val="00A83B92"/>
    <w:rsid w:val="00A84A2D"/>
    <w:rsid w:val="00A93282"/>
    <w:rsid w:val="00A95C46"/>
    <w:rsid w:val="00AA5A96"/>
    <w:rsid w:val="00AA71F6"/>
    <w:rsid w:val="00AC75E3"/>
    <w:rsid w:val="00AE08C5"/>
    <w:rsid w:val="00AF1F32"/>
    <w:rsid w:val="00AF55D3"/>
    <w:rsid w:val="00B04BC8"/>
    <w:rsid w:val="00B165B1"/>
    <w:rsid w:val="00B21ADA"/>
    <w:rsid w:val="00B4028C"/>
    <w:rsid w:val="00B439D3"/>
    <w:rsid w:val="00B6590C"/>
    <w:rsid w:val="00B6676D"/>
    <w:rsid w:val="00B939A5"/>
    <w:rsid w:val="00B94D6E"/>
    <w:rsid w:val="00B96BF7"/>
    <w:rsid w:val="00BB36A2"/>
    <w:rsid w:val="00BC0F4F"/>
    <w:rsid w:val="00BD0D71"/>
    <w:rsid w:val="00BE20C8"/>
    <w:rsid w:val="00BF202C"/>
    <w:rsid w:val="00C01A63"/>
    <w:rsid w:val="00C07DE5"/>
    <w:rsid w:val="00C14D4C"/>
    <w:rsid w:val="00C22911"/>
    <w:rsid w:val="00C25AAE"/>
    <w:rsid w:val="00C30245"/>
    <w:rsid w:val="00C456EF"/>
    <w:rsid w:val="00C66B06"/>
    <w:rsid w:val="00C83900"/>
    <w:rsid w:val="00C86533"/>
    <w:rsid w:val="00C941CB"/>
    <w:rsid w:val="00C94261"/>
    <w:rsid w:val="00CA4BDC"/>
    <w:rsid w:val="00CA5A07"/>
    <w:rsid w:val="00CB4ADF"/>
    <w:rsid w:val="00CC3F1C"/>
    <w:rsid w:val="00CF5FCD"/>
    <w:rsid w:val="00D1206B"/>
    <w:rsid w:val="00D12376"/>
    <w:rsid w:val="00D1315A"/>
    <w:rsid w:val="00D21FC8"/>
    <w:rsid w:val="00D37E75"/>
    <w:rsid w:val="00D559B1"/>
    <w:rsid w:val="00D613CE"/>
    <w:rsid w:val="00D64A89"/>
    <w:rsid w:val="00D7127A"/>
    <w:rsid w:val="00D71370"/>
    <w:rsid w:val="00DB0766"/>
    <w:rsid w:val="00DB2055"/>
    <w:rsid w:val="00DB649B"/>
    <w:rsid w:val="00DD2F87"/>
    <w:rsid w:val="00DD4DC8"/>
    <w:rsid w:val="00DF3E49"/>
    <w:rsid w:val="00E05740"/>
    <w:rsid w:val="00E232C7"/>
    <w:rsid w:val="00E24469"/>
    <w:rsid w:val="00E43E06"/>
    <w:rsid w:val="00E47ED0"/>
    <w:rsid w:val="00E57F10"/>
    <w:rsid w:val="00E6217C"/>
    <w:rsid w:val="00E75CD8"/>
    <w:rsid w:val="00EA5214"/>
    <w:rsid w:val="00EB6B0D"/>
    <w:rsid w:val="00EB70B9"/>
    <w:rsid w:val="00ED7912"/>
    <w:rsid w:val="00EE745C"/>
    <w:rsid w:val="00EF1A64"/>
    <w:rsid w:val="00EF2B1A"/>
    <w:rsid w:val="00F03FA2"/>
    <w:rsid w:val="00F11B16"/>
    <w:rsid w:val="00F207D5"/>
    <w:rsid w:val="00F23C1C"/>
    <w:rsid w:val="00F242F8"/>
    <w:rsid w:val="00F56C8E"/>
    <w:rsid w:val="00F7099B"/>
    <w:rsid w:val="00F732AA"/>
    <w:rsid w:val="00F74345"/>
    <w:rsid w:val="00F765BE"/>
    <w:rsid w:val="00F8288C"/>
    <w:rsid w:val="00FA04A9"/>
    <w:rsid w:val="00FB3AD6"/>
    <w:rsid w:val="00FE4236"/>
    <w:rsid w:val="00FF54A6"/>
    <w:rsid w:val="03205FD3"/>
    <w:rsid w:val="08CA32D9"/>
    <w:rsid w:val="0A907CAB"/>
    <w:rsid w:val="0AE64CD4"/>
    <w:rsid w:val="0C3753DF"/>
    <w:rsid w:val="0E8623A9"/>
    <w:rsid w:val="1ADD36EC"/>
    <w:rsid w:val="256A2E38"/>
    <w:rsid w:val="3FB91F62"/>
    <w:rsid w:val="439859CF"/>
    <w:rsid w:val="4EC96309"/>
    <w:rsid w:val="500E1C67"/>
    <w:rsid w:val="7035413A"/>
    <w:rsid w:val="77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598FC"/>
  <w15:docId w15:val="{476A1521-C47A-4740-A17C-3A4A2E74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362</Words>
  <Characters>2070</Characters>
  <Application>Microsoft Office Word</Application>
  <DocSecurity>0</DocSecurity>
  <Lines>17</Lines>
  <Paragraphs>4</Paragraphs>
  <ScaleCrop>false</ScaleCrop>
  <Company>中国平安保险(集团)股份有限公司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Windows 用户</cp:lastModifiedBy>
  <cp:revision>10</cp:revision>
  <cp:lastPrinted>2021-01-14T07:27:00Z</cp:lastPrinted>
  <dcterms:created xsi:type="dcterms:W3CDTF">2021-05-04T03:13:00Z</dcterms:created>
  <dcterms:modified xsi:type="dcterms:W3CDTF">2021-05-04T06:51:00Z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