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7CAC1" w14:textId="77777777" w:rsidR="00727C22" w:rsidRDefault="00205D44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“琴岛e保”常见问题问答</w:t>
      </w:r>
    </w:p>
    <w:p w14:paraId="60AA4134" w14:textId="77777777" w:rsidR="00727C22" w:rsidRDefault="00727C22">
      <w:pPr>
        <w:rPr>
          <w:rFonts w:ascii="宋体" w:eastAsia="宋体" w:hAnsi="宋体"/>
          <w:b/>
          <w:sz w:val="24"/>
          <w:szCs w:val="24"/>
        </w:rPr>
      </w:pPr>
    </w:p>
    <w:p w14:paraId="7E9458CE" w14:textId="77777777" w:rsidR="00727C22" w:rsidRDefault="00205D44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1</w:t>
      </w:r>
      <w:r>
        <w:rPr>
          <w:rFonts w:ascii="宋体" w:eastAsia="宋体" w:hAnsi="宋体" w:hint="eastAsia"/>
          <w:b/>
          <w:sz w:val="18"/>
          <w:szCs w:val="18"/>
        </w:rPr>
        <w:t>、“琴岛e保”</w:t>
      </w:r>
      <w:r>
        <w:rPr>
          <w:rFonts w:ascii="宋体" w:eastAsia="宋体" w:hAnsi="宋体"/>
          <w:b/>
          <w:sz w:val="18"/>
          <w:szCs w:val="18"/>
        </w:rPr>
        <w:t>与</w:t>
      </w:r>
      <w:r>
        <w:rPr>
          <w:rFonts w:ascii="宋体" w:eastAsia="宋体" w:hAnsi="宋体" w:hint="eastAsia"/>
          <w:b/>
          <w:sz w:val="18"/>
          <w:szCs w:val="18"/>
        </w:rPr>
        <w:t>其他“惠民保”类产品</w:t>
      </w:r>
      <w:r>
        <w:rPr>
          <w:rFonts w:ascii="宋体" w:eastAsia="宋体" w:hAnsi="宋体"/>
          <w:b/>
          <w:sz w:val="18"/>
          <w:szCs w:val="18"/>
        </w:rPr>
        <w:t>有什么区别？</w:t>
      </w:r>
    </w:p>
    <w:p w14:paraId="1C1FCCC7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</w:t>
      </w:r>
    </w:p>
    <w:p w14:paraId="0AFF9E2D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（1）“琴岛e保”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是我市目前唯一一个由青岛市医疗保障局</w:t>
      </w:r>
      <w:r w:rsidR="005E65A0"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和青岛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银保监</w:t>
      </w:r>
      <w:r w:rsidR="005E65A0"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局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指导监督的商业医疗保险项目。</w:t>
      </w:r>
    </w:p>
    <w:p w14:paraId="0B63DA73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（2）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“</w:t>
      </w:r>
      <w:r>
        <w:rPr>
          <w:rFonts w:ascii="宋体" w:eastAsia="宋体" w:hAnsi="宋体" w:cs="Times New Roman"/>
          <w:b/>
          <w:bCs/>
          <w:color w:val="000000" w:themeColor="text1"/>
          <w:sz w:val="18"/>
          <w:szCs w:val="18"/>
        </w:rPr>
        <w:t>琴岛e保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”是根据《关于完善多层次医疗保障体系促进商业健康补充保险发展的意见》（青医保发〔2020〕24号）等有关规定设计开发的商业健康补充保险，是青岛市政府2021年市实办实事项目。由青岛市医疗保障局会同有关部门通过公开遴选方式选择5家承保公司（</w:t>
      </w:r>
      <w:bookmarkStart w:id="0" w:name="_Hlk61083302"/>
      <w:r>
        <w:rPr>
          <w:rFonts w:ascii="宋体" w:eastAsia="宋体" w:hAnsi="宋体" w:cs="Times New Roman"/>
          <w:b/>
          <w:bCs/>
          <w:color w:val="000000" w:themeColor="text1"/>
          <w:sz w:val="18"/>
          <w:szCs w:val="18"/>
        </w:rPr>
        <w:t>中国人寿</w:t>
      </w:r>
      <w:bookmarkEnd w:id="0"/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、泰康养老、</w:t>
      </w:r>
      <w:r>
        <w:rPr>
          <w:rFonts w:ascii="宋体" w:eastAsia="宋体" w:hAnsi="宋体" w:cs="Times New Roman"/>
          <w:b/>
          <w:bCs/>
          <w:color w:val="000000" w:themeColor="text1"/>
          <w:sz w:val="18"/>
          <w:szCs w:val="18"/>
        </w:rPr>
        <w:t>平安养老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、太平</w:t>
      </w:r>
      <w:r>
        <w:rPr>
          <w:rFonts w:ascii="宋体" w:eastAsia="宋体" w:hAnsi="宋体" w:cs="Times New Roman"/>
          <w:b/>
          <w:bCs/>
          <w:color w:val="000000" w:themeColor="text1"/>
          <w:sz w:val="18"/>
          <w:szCs w:val="18"/>
        </w:rPr>
        <w:t>养老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宋体" w:eastAsia="宋体" w:hAnsi="宋体" w:cs="Times New Roman"/>
          <w:b/>
          <w:bCs/>
          <w:color w:val="000000" w:themeColor="text1"/>
          <w:sz w:val="18"/>
          <w:szCs w:val="18"/>
        </w:rPr>
        <w:t>人保健康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），其承保运营等受青岛市医疗保障局、</w:t>
      </w:r>
      <w:del w:id="1" w:author="huanyuanjian@hotmail.com" w:date="2021-04-29T22:39:00Z">
        <w:r w:rsidDel="00312A3B">
          <w:rPr>
            <w:rFonts w:ascii="宋体" w:eastAsia="宋体" w:hAnsi="宋体" w:cs="Times New Roman" w:hint="eastAsia"/>
            <w:b/>
            <w:bCs/>
            <w:color w:val="000000" w:themeColor="text1"/>
            <w:sz w:val="18"/>
            <w:szCs w:val="18"/>
          </w:rPr>
          <w:delText>中国银行保险监督管理委员会</w:delText>
        </w:r>
      </w:del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青岛</w:t>
      </w:r>
      <w:del w:id="2" w:author="huanyuanjian@hotmail.com" w:date="2021-04-29T22:39:00Z">
        <w:r w:rsidDel="00312A3B">
          <w:rPr>
            <w:rFonts w:ascii="宋体" w:eastAsia="宋体" w:hAnsi="宋体" w:cs="Times New Roman" w:hint="eastAsia"/>
            <w:b/>
            <w:bCs/>
            <w:color w:val="000000" w:themeColor="text1"/>
            <w:sz w:val="18"/>
            <w:szCs w:val="18"/>
          </w:rPr>
          <w:delText>监管</w:delText>
        </w:r>
      </w:del>
      <w:ins w:id="3" w:author="huanyuanjian@hotmail.com" w:date="2021-04-29T22:39:00Z">
        <w:r w:rsidR="00312A3B">
          <w:rPr>
            <w:rFonts w:ascii="宋体" w:eastAsia="宋体" w:hAnsi="宋体" w:cs="Times New Roman" w:hint="eastAsia"/>
            <w:b/>
            <w:bCs/>
            <w:color w:val="000000" w:themeColor="text1"/>
            <w:sz w:val="18"/>
            <w:szCs w:val="18"/>
          </w:rPr>
          <w:t>银保监</w:t>
        </w:r>
      </w:ins>
      <w:r>
        <w:rPr>
          <w:rFonts w:ascii="宋体" w:eastAsia="宋体" w:hAnsi="宋体" w:cs="Times New Roman" w:hint="eastAsia"/>
          <w:b/>
          <w:bCs/>
          <w:color w:val="000000" w:themeColor="text1"/>
          <w:sz w:val="18"/>
          <w:szCs w:val="18"/>
        </w:rPr>
        <w:t>局共同监督。</w:t>
      </w:r>
    </w:p>
    <w:p w14:paraId="10C026CD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（3）“琴岛e保”可用参保人员医保个人历年账户余额为本人及直系亲属支付保费。</w:t>
      </w:r>
    </w:p>
    <w:p w14:paraId="369D42B7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（4）“琴岛e保”参保不设年龄、健康状况、既往病史、职业类别限制、带病可保可赔。</w:t>
      </w:r>
    </w:p>
    <w:p w14:paraId="4A1541D1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（5）“琴岛e保”理赔结算更便捷，实现了出院结算时“一站式”理赔。</w:t>
      </w:r>
    </w:p>
    <w:p w14:paraId="2C8AD8E0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（6）“琴岛e保”保险责任涵盖更广，不但涵盖疾病与意外住院医疗责任、门诊慢特病医疗责任，而且还涵盖了医保目录内费用、医保目录外自费药品费用以及特药/特材等。</w:t>
      </w:r>
    </w:p>
    <w:p w14:paraId="65AEDD11" w14:textId="77777777" w:rsidR="00727C22" w:rsidRDefault="00205D44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2</w:t>
      </w:r>
      <w:r>
        <w:rPr>
          <w:rFonts w:ascii="宋体" w:eastAsia="宋体" w:hAnsi="宋体" w:hint="eastAsia"/>
          <w:b/>
          <w:sz w:val="18"/>
          <w:szCs w:val="18"/>
        </w:rPr>
        <w:t>、哪些人可以参保？</w:t>
      </w:r>
    </w:p>
    <w:p w14:paraId="0063D143" w14:textId="01E53451" w:rsidR="00727C2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答：青岛市城镇职工基本医疗保险、城乡居民基本医疗保险参保人员都可参保，没有年龄、健康状况、既往病史、职业类别</w:t>
      </w:r>
      <w:ins w:id="4" w:author="马晓娟" w:date="2021-05-03T13:11:00Z">
        <w:r w:rsidR="00DD2C25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t>、户籍</w:t>
        </w:r>
      </w:ins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限制。</w:t>
      </w:r>
    </w:p>
    <w:p w14:paraId="105FA307" w14:textId="77777777" w:rsidR="00727C22" w:rsidRDefault="00205D44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t>3</w:t>
      </w:r>
      <w:r>
        <w:rPr>
          <w:rFonts w:ascii="宋体" w:eastAsia="宋体" w:hAnsi="宋体" w:hint="eastAsia"/>
          <w:b/>
          <w:bCs/>
          <w:sz w:val="18"/>
          <w:szCs w:val="18"/>
        </w:rPr>
        <w:t>、如何购买“琴岛e保”？</w:t>
      </w:r>
    </w:p>
    <w:p w14:paraId="3FFDF30D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答：“琴岛e保”每人保费139元，目前有以下6种参保途径可参保：</w:t>
      </w:r>
    </w:p>
    <w:p w14:paraId="0C6201B7" w14:textId="77777777" w:rsidR="00727C22" w:rsidRPr="002A41A3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FF0000"/>
          <w:sz w:val="18"/>
          <w:szCs w:val="18"/>
          <w:rPrChange w:id="5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</w:pPr>
      <w:r w:rsidRPr="002A41A3">
        <w:rPr>
          <w:rFonts w:ascii="宋体" w:eastAsia="宋体" w:hAnsi="宋体"/>
          <w:b/>
          <w:bCs/>
          <w:color w:val="FF0000"/>
          <w:sz w:val="18"/>
          <w:szCs w:val="18"/>
          <w:rPrChange w:id="6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  <w:t>(1)“琴岛e保”微信公众号</w:t>
      </w:r>
    </w:p>
    <w:p w14:paraId="26E873D1" w14:textId="77777777" w:rsidR="00727C22" w:rsidRPr="002A41A3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FF0000"/>
          <w:sz w:val="18"/>
          <w:szCs w:val="18"/>
          <w:rPrChange w:id="7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</w:pPr>
      <w:r w:rsidRPr="002A41A3">
        <w:rPr>
          <w:rFonts w:ascii="宋体" w:eastAsia="宋体" w:hAnsi="宋体"/>
          <w:b/>
          <w:bCs/>
          <w:color w:val="FF0000"/>
          <w:sz w:val="18"/>
          <w:szCs w:val="18"/>
          <w:rPrChange w:id="8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  <w:t>(2)“青岛医保”微信公众号和青岛市各区市医保局微信公众号</w:t>
      </w:r>
    </w:p>
    <w:p w14:paraId="3EAFE474" w14:textId="77777777" w:rsidR="00727C22" w:rsidRPr="002A41A3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FF0000"/>
          <w:sz w:val="18"/>
          <w:szCs w:val="18"/>
          <w:rPrChange w:id="9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</w:pPr>
      <w:r w:rsidRPr="002A41A3">
        <w:rPr>
          <w:rFonts w:ascii="宋体" w:eastAsia="宋体" w:hAnsi="宋体"/>
          <w:b/>
          <w:bCs/>
          <w:color w:val="FF0000"/>
          <w:sz w:val="18"/>
          <w:szCs w:val="18"/>
          <w:rPrChange w:id="10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  <w:t>(3)“青岛市保险行业协会”微信公众号</w:t>
      </w:r>
    </w:p>
    <w:p w14:paraId="7CDC1393" w14:textId="77777777" w:rsidR="00727C22" w:rsidRPr="002A41A3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FF0000"/>
          <w:sz w:val="18"/>
          <w:szCs w:val="18"/>
          <w:rPrChange w:id="11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</w:pPr>
      <w:r w:rsidRPr="002A41A3">
        <w:rPr>
          <w:rFonts w:ascii="宋体" w:eastAsia="宋体" w:hAnsi="宋体"/>
          <w:b/>
          <w:bCs/>
          <w:color w:val="FF0000"/>
          <w:sz w:val="18"/>
          <w:szCs w:val="18"/>
          <w:rPrChange w:id="12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  <w:t>(4)承保公司微信公众号（中国人寿保险青岛市分公司服务号、泰康养老青岛分公司、平安养老险青岛分公司、太平养老青岛分公司、青岛人保健康）</w:t>
      </w:r>
    </w:p>
    <w:p w14:paraId="21E7DBA6" w14:textId="283753D9" w:rsidR="00727C22" w:rsidRPr="002A41A3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FF0000"/>
          <w:sz w:val="18"/>
          <w:szCs w:val="18"/>
          <w:rPrChange w:id="13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</w:pPr>
      <w:r w:rsidRPr="002A41A3">
        <w:rPr>
          <w:rFonts w:ascii="宋体" w:eastAsia="宋体" w:hAnsi="宋体"/>
          <w:b/>
          <w:bCs/>
          <w:color w:val="FF0000"/>
          <w:sz w:val="18"/>
          <w:szCs w:val="18"/>
          <w:rPrChange w:id="14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  <w:t>(5)线下参保：承保公司公布的服务网点窗口、企业人事部门、各区（市）、乡镇村委组织等线下渠道办理参保缴费、5家承保公司业务人员推广二维码扫描</w:t>
      </w:r>
      <w:del w:id="15" w:author="马晓娟" w:date="2021-04-30T16:50:00Z">
        <w:r w:rsidRPr="002A41A3" w:rsidDel="00DF73A3">
          <w:rPr>
            <w:rFonts w:ascii="宋体" w:eastAsia="宋体" w:hAnsi="宋体"/>
            <w:b/>
            <w:bCs/>
            <w:color w:val="FF0000"/>
            <w:sz w:val="18"/>
            <w:szCs w:val="18"/>
            <w:rPrChange w:id="16" w:author="马晓娟" w:date="2021-04-30T14:31:00Z">
              <w:rPr>
                <w:rFonts w:ascii="宋体" w:eastAsia="宋体" w:hAnsi="宋体"/>
                <w:b/>
                <w:bCs/>
                <w:color w:val="000000" w:themeColor="text1"/>
                <w:sz w:val="18"/>
                <w:szCs w:val="18"/>
              </w:rPr>
            </w:rPrChange>
          </w:rPr>
          <w:delText>投保</w:delText>
        </w:r>
      </w:del>
      <w:ins w:id="17" w:author="马晓娟" w:date="2021-04-30T16:50:00Z">
        <w:r w:rsidR="00DF73A3">
          <w:rPr>
            <w:rFonts w:ascii="宋体" w:eastAsia="宋体" w:hAnsi="宋体"/>
            <w:b/>
            <w:bCs/>
            <w:color w:val="FF0000"/>
            <w:sz w:val="18"/>
            <w:szCs w:val="18"/>
          </w:rPr>
          <w:t>参保</w:t>
        </w:r>
      </w:ins>
      <w:r w:rsidRPr="002A41A3">
        <w:rPr>
          <w:rFonts w:ascii="宋体" w:eastAsia="宋体" w:hAnsi="宋体"/>
          <w:b/>
          <w:bCs/>
          <w:color w:val="FF0000"/>
          <w:sz w:val="18"/>
          <w:szCs w:val="18"/>
          <w:rPrChange w:id="18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  <w:t>办理参保缴费</w:t>
      </w:r>
    </w:p>
    <w:p w14:paraId="56E242D9" w14:textId="77777777" w:rsidR="00727C22" w:rsidRPr="002A41A3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FF0000"/>
          <w:sz w:val="18"/>
          <w:szCs w:val="18"/>
          <w:rPrChange w:id="19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</w:pPr>
      <w:r w:rsidRPr="002A41A3">
        <w:rPr>
          <w:rFonts w:ascii="宋体" w:eastAsia="宋体" w:hAnsi="宋体"/>
          <w:b/>
          <w:bCs/>
          <w:color w:val="FF0000"/>
          <w:sz w:val="18"/>
          <w:szCs w:val="18"/>
          <w:rPrChange w:id="20" w:author="马晓娟" w:date="2021-04-30T14:31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  <w:t>(6)云闪付APP</w:t>
      </w:r>
    </w:p>
    <w:p w14:paraId="412B6CFA" w14:textId="77777777" w:rsidR="00727C22" w:rsidRDefault="00205D44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4</w:t>
      </w:r>
      <w:r>
        <w:rPr>
          <w:rFonts w:ascii="宋体" w:eastAsia="宋体" w:hAnsi="宋体" w:hint="eastAsia"/>
          <w:b/>
          <w:sz w:val="18"/>
          <w:szCs w:val="18"/>
        </w:rPr>
        <w:t>、已经患病的（既往症）可以购买吗？</w:t>
      </w:r>
    </w:p>
    <w:p w14:paraId="3A008D1C" w14:textId="7C5ECAF8" w:rsidR="00727C22" w:rsidRDefault="00205D44">
      <w:pPr>
        <w:widowControl/>
        <w:ind w:firstLineChars="200" w:firstLine="361"/>
        <w:rPr>
          <w:ins w:id="21" w:author="马晓娟" w:date="2021-05-03T13:12:00Z"/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答：可以购买，“琴岛e保”只要是青岛市城镇职工、城乡居民基本医疗保险参保人员均可以购买，没有其他如年龄、健康状况、既往病史、职业类别等限制，带病可保可赔。</w:t>
      </w:r>
    </w:p>
    <w:p w14:paraId="3A04E84A" w14:textId="47DE8B6F" w:rsidR="00DD2C25" w:rsidRPr="00F84401" w:rsidRDefault="00DD2C25" w:rsidP="00DD2C25">
      <w:pPr>
        <w:ind w:firstLine="360"/>
        <w:rPr>
          <w:ins w:id="22" w:author="马晓娟" w:date="2021-05-03T13:12:00Z"/>
          <w:rFonts w:ascii="宋体" w:eastAsia="宋体" w:hAnsi="宋体"/>
          <w:b/>
          <w:bCs/>
          <w:color w:val="000000" w:themeColor="text1"/>
          <w:sz w:val="18"/>
          <w:szCs w:val="18"/>
        </w:rPr>
      </w:pPr>
      <w:ins w:id="23" w:author="马晓娟" w:date="2021-05-03T13:12:00Z">
        <w:r w:rsidRPr="009A3965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t>既往症主要包括门诊慢特病既往症和特药</w:t>
        </w:r>
        <w:r w:rsidRPr="009A3965">
          <w:rPr>
            <w:rFonts w:ascii="宋体" w:eastAsia="宋体" w:hAnsi="宋体"/>
            <w:b/>
            <w:bCs/>
            <w:color w:val="000000" w:themeColor="text1"/>
            <w:sz w:val="18"/>
            <w:szCs w:val="18"/>
          </w:rPr>
          <w:t>/特材既往症。门诊慢特病既往症是指被保险人在2021年7月1日前罹患门诊慢特病，并已经办理社会医疗保险门诊慢特病待遇且审批通过。特药/特材既往症是指参保人在7月1日前已确诊所患疾病属于清单内特药/特材适应症。在待遇保障上的差异主要是在责任二和责任四的赔付比例，既往症的赔付比例为40%，而非既往症赔付比例为70%。</w:t>
        </w:r>
      </w:ins>
    </w:p>
    <w:p w14:paraId="5B9D86E6" w14:textId="77777777" w:rsidR="00DD2C25" w:rsidRPr="00DD2C25" w:rsidRDefault="00DD2C25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</w:p>
    <w:p w14:paraId="4232404A" w14:textId="77777777" w:rsidR="00727C22" w:rsidRDefault="00205D44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5</w:t>
      </w:r>
      <w:r>
        <w:rPr>
          <w:rFonts w:ascii="宋体" w:eastAsia="宋体" w:hAnsi="宋体" w:hint="eastAsia"/>
          <w:b/>
          <w:sz w:val="18"/>
          <w:szCs w:val="18"/>
        </w:rPr>
        <w:t>、医保个人账户余额可以用于支付保费吗？如何支付？</w:t>
      </w:r>
    </w:p>
    <w:p w14:paraId="1CD93DE9" w14:textId="25F0B368" w:rsidR="00727C22" w:rsidRDefault="00205D44">
      <w:pPr>
        <w:widowControl/>
        <w:ind w:firstLineChars="200" w:firstLine="361"/>
        <w:rPr>
          <w:ins w:id="24" w:author="马晓娟" w:date="2021-05-03T13:13:00Z"/>
          <w:rFonts w:ascii="宋体" w:eastAsia="宋体" w:hAnsi="宋体"/>
          <w:b/>
          <w:bCs/>
          <w:color w:val="000000" w:themeColor="text1"/>
          <w:sz w:val="18"/>
          <w:szCs w:val="18"/>
        </w:rPr>
      </w:pPr>
      <w:bookmarkStart w:id="25" w:name="_GoBack"/>
      <w:bookmarkEnd w:id="25"/>
      <w:r w:rsidRPr="00CA3133">
        <w:rPr>
          <w:rFonts w:ascii="宋体" w:eastAsia="宋体" w:hAnsi="宋体" w:hint="eastAsia"/>
          <w:b/>
          <w:bCs/>
          <w:color w:val="000000" w:themeColor="text1"/>
          <w:sz w:val="18"/>
          <w:szCs w:val="18"/>
          <w:highlight w:val="yellow"/>
          <w:rPrChange w:id="26" w:author="Windows 用户" w:date="2021-05-04T17:12:00Z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</w:rPrChange>
        </w:rPr>
        <w:t>答：“琴岛e保”允许</w:t>
      </w:r>
      <w:ins w:id="27" w:author="马晓娟" w:date="2021-05-03T13:19:00Z">
        <w:r w:rsidR="00DD2C25" w:rsidRPr="00CA3133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highlight w:val="yellow"/>
            <w:rPrChange w:id="28" w:author="Windows 用户" w:date="2021-05-04T17:12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</w:rPr>
            </w:rPrChange>
          </w:rPr>
          <w:t>职工</w:t>
        </w:r>
        <w:del w:id="29" w:author="Windows 用户" w:date="2021-05-04T17:12:00Z">
          <w:r w:rsidR="00DD2C25" w:rsidRPr="00CA3133" w:rsidDel="00CA3133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  <w:highlight w:val="yellow"/>
              <w:rPrChange w:id="30" w:author="Windows 用户" w:date="2021-05-04T17:12:00Z">
                <w:rPr>
                  <w:rFonts w:ascii="宋体" w:eastAsia="宋体" w:hAnsi="宋体" w:hint="eastAsia"/>
                  <w:b/>
                  <w:bCs/>
                  <w:color w:val="000000" w:themeColor="text1"/>
                  <w:sz w:val="18"/>
                  <w:szCs w:val="18"/>
                </w:rPr>
              </w:rPrChange>
            </w:rPr>
            <w:delText>医保</w:delText>
          </w:r>
        </w:del>
      </w:ins>
      <w:ins w:id="31" w:author="Windows 用户" w:date="2021-05-04T17:12:00Z">
        <w:r w:rsidR="00CA3133" w:rsidRPr="00CA3133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highlight w:val="yellow"/>
            <w:rPrChange w:id="32" w:author="Windows 用户" w:date="2021-05-04T17:12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</w:rPr>
            </w:rPrChange>
          </w:rPr>
          <w:t>使用</w:t>
        </w:r>
      </w:ins>
      <w:ins w:id="33" w:author="马晓娟" w:date="2021-05-03T13:19:00Z">
        <w:del w:id="34" w:author="Windows 用户" w:date="2021-05-04T17:12:00Z">
          <w:r w:rsidR="00DD2C25" w:rsidRPr="00CA3133" w:rsidDel="00CA3133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  <w:highlight w:val="yellow"/>
              <w:rPrChange w:id="35" w:author="Windows 用户" w:date="2021-05-04T17:12:00Z">
                <w:rPr>
                  <w:rFonts w:ascii="宋体" w:eastAsia="宋体" w:hAnsi="宋体" w:hint="eastAsia"/>
                  <w:b/>
                  <w:bCs/>
                  <w:color w:val="000000" w:themeColor="text1"/>
                  <w:sz w:val="18"/>
                  <w:szCs w:val="18"/>
                </w:rPr>
              </w:rPrChange>
            </w:rPr>
            <w:delText>通过自己的</w:delText>
          </w:r>
        </w:del>
        <w:r w:rsidR="00DD2C25" w:rsidRPr="00CA3133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highlight w:val="yellow"/>
            <w:rPrChange w:id="36" w:author="Windows 用户" w:date="2021-05-04T17:12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</w:rPr>
            </w:rPrChange>
          </w:rPr>
          <w:t>个人历年账户余额</w:t>
        </w:r>
      </w:ins>
      <w:ins w:id="37" w:author="Windows 用户" w:date="2021-05-04T17:12:00Z">
        <w:r w:rsidR="00CA3133" w:rsidRPr="00CA3133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highlight w:val="yellow"/>
            <w:rPrChange w:id="38" w:author="Windows 用户" w:date="2021-05-04T17:12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</w:rPr>
            </w:rPrChange>
          </w:rPr>
          <w:t>为本人和直系亲属（含父母、配偶、子女</w:t>
        </w:r>
        <w:r w:rsidR="00CA3133" w:rsidRPr="00CA3133">
          <w:rPr>
            <w:rFonts w:ascii="宋体" w:eastAsia="宋体" w:hAnsi="宋体"/>
            <w:b/>
            <w:bCs/>
            <w:color w:val="000000" w:themeColor="text1"/>
            <w:sz w:val="18"/>
            <w:szCs w:val="18"/>
            <w:highlight w:val="yellow"/>
            <w:rPrChange w:id="39" w:author="Windows 用户" w:date="2021-05-04T17:12:00Z">
              <w:rPr>
                <w:rFonts w:ascii="宋体" w:eastAsia="宋体" w:hAnsi="宋体"/>
                <w:b/>
                <w:bCs/>
                <w:color w:val="000000" w:themeColor="text1"/>
                <w:sz w:val="18"/>
                <w:szCs w:val="18"/>
              </w:rPr>
            </w:rPrChange>
          </w:rPr>
          <w:t>）</w:t>
        </w:r>
      </w:ins>
      <w:ins w:id="40" w:author="马晓娟" w:date="2021-05-03T13:20:00Z">
        <w:r w:rsidR="00DD2C25" w:rsidRPr="00CA3133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highlight w:val="yellow"/>
            <w:rPrChange w:id="41" w:author="Windows 用户" w:date="2021-05-04T17:12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</w:rPr>
            </w:rPrChange>
          </w:rPr>
          <w:t>支付保费</w:t>
        </w:r>
      </w:ins>
      <w:ins w:id="42" w:author="马晓娟" w:date="2021-05-03T13:19:00Z">
        <w:del w:id="43" w:author="huanyuanjian@hotmail.com" w:date="2021-05-03T14:57:00Z">
          <w:r w:rsidR="00DD2C25" w:rsidRPr="00CA3133" w:rsidDel="006E0F54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  <w:highlight w:val="yellow"/>
              <w:rPrChange w:id="44" w:author="Windows 用户" w:date="2021-05-04T17:12:00Z">
                <w:rPr>
                  <w:rFonts w:ascii="宋体" w:eastAsia="宋体" w:hAnsi="宋体" w:hint="eastAsia"/>
                  <w:b/>
                  <w:bCs/>
                  <w:color w:val="000000" w:themeColor="text1"/>
                  <w:sz w:val="18"/>
                  <w:szCs w:val="18"/>
                </w:rPr>
              </w:rPrChange>
            </w:rPr>
            <w:delText>（确认医保局是否仅开放历年还是全部开放）</w:delText>
          </w:r>
        </w:del>
        <w:del w:id="45" w:author="Windows 用户" w:date="2021-05-04T17:11:00Z">
          <w:r w:rsidR="00DD2C25" w:rsidRPr="00CA3133" w:rsidDel="00CA3133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  <w:highlight w:val="yellow"/>
              <w:rPrChange w:id="46" w:author="Windows 用户" w:date="2021-05-04T17:12:00Z">
                <w:rPr>
                  <w:rFonts w:ascii="宋体" w:eastAsia="宋体" w:hAnsi="宋体" w:hint="eastAsia"/>
                  <w:b/>
                  <w:bCs/>
                  <w:color w:val="000000" w:themeColor="text1"/>
                  <w:sz w:val="18"/>
                  <w:szCs w:val="18"/>
                </w:rPr>
              </w:rPrChange>
            </w:rPr>
            <w:delText>为本人和直系亲属</w:delText>
          </w:r>
        </w:del>
      </w:ins>
      <w:ins w:id="47" w:author="马晓娟" w:date="2021-05-03T13:20:00Z">
        <w:del w:id="48" w:author="Windows 用户" w:date="2021-05-04T17:11:00Z">
          <w:r w:rsidR="00DD2C25" w:rsidRPr="00CA3133" w:rsidDel="00CA3133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  <w:highlight w:val="yellow"/>
              <w:rPrChange w:id="49" w:author="Windows 用户" w:date="2021-05-04T17:12:00Z">
                <w:rPr>
                  <w:rFonts w:ascii="宋体" w:eastAsia="宋体" w:hAnsi="宋体" w:hint="eastAsia"/>
                  <w:b/>
                  <w:bCs/>
                  <w:color w:val="000000" w:themeColor="text1"/>
                  <w:sz w:val="18"/>
                  <w:szCs w:val="18"/>
                </w:rPr>
              </w:rPrChange>
            </w:rPr>
            <w:delText>（含父母、配偶、子女</w:delText>
          </w:r>
          <w:r w:rsidR="00DD2C25" w:rsidRPr="00CA3133" w:rsidDel="00CA3133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  <w:highlight w:val="yellow"/>
              <w:rPrChange w:id="50" w:author="Windows 用户" w:date="2021-05-04T17:12:00Z">
                <w:rPr>
                  <w:rFonts w:ascii="宋体" w:eastAsia="宋体" w:hAnsi="宋体"/>
                  <w:b/>
                  <w:bCs/>
                  <w:color w:val="000000" w:themeColor="text1"/>
                  <w:sz w:val="18"/>
                  <w:szCs w:val="18"/>
                </w:rPr>
              </w:rPrChange>
            </w:rPr>
            <w:delText>）</w:delText>
          </w:r>
        </w:del>
      </w:ins>
      <w:r w:rsidRPr="00CA3133">
        <w:rPr>
          <w:rFonts w:ascii="宋体" w:eastAsia="宋体" w:hAnsi="宋体" w:hint="eastAsia"/>
          <w:b/>
          <w:bCs/>
          <w:color w:val="000000" w:themeColor="text1"/>
          <w:sz w:val="18"/>
          <w:szCs w:val="18"/>
          <w:highlight w:val="yellow"/>
          <w:rPrChange w:id="51" w:author="Windows 用户" w:date="2021-05-04T17:12:00Z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</w:rPrChange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订单在支付环节，可选择“个账支付”按钮，确认支付。但在支付过程中，根据医保个账管理要求，需要对缴费人进行实名认证，您将需要通过人脸识别的方式进行同一人校验，且医保个人历年账户余额足够支付保费，否则将会导致支付失败。</w:t>
      </w:r>
    </w:p>
    <w:p w14:paraId="452C44B0" w14:textId="6686F50F" w:rsidR="00DD2C25" w:rsidRPr="00B444D7" w:rsidDel="005E216B" w:rsidRDefault="00DD2C25">
      <w:pPr>
        <w:widowControl/>
        <w:ind w:firstLineChars="200" w:firstLine="361"/>
        <w:rPr>
          <w:ins w:id="52" w:author="马晓娟" w:date="2021-05-03T13:13:00Z"/>
          <w:del w:id="53" w:author="huanyuanjian@hotmail.com" w:date="2021-05-03T14:16:00Z"/>
          <w:rFonts w:ascii="宋体" w:eastAsia="宋体" w:hAnsi="宋体"/>
          <w:b/>
          <w:bCs/>
          <w:color w:val="000000" w:themeColor="text1"/>
          <w:sz w:val="18"/>
          <w:szCs w:val="18"/>
        </w:rPr>
      </w:pPr>
      <w:ins w:id="54" w:author="马晓娟" w:date="2021-05-03T13:13:00Z">
        <w:del w:id="55" w:author="huanyuanjian@hotmail.com" w:date="2021-05-03T14:16:00Z">
          <w:r w:rsidRPr="00B444D7" w:rsidDel="005E216B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  <w:delText>请补充哪些人有个人账户，账户余额可以在哪里查询。</w:delText>
          </w:r>
        </w:del>
      </w:ins>
    </w:p>
    <w:p w14:paraId="6974FF06" w14:textId="407FC901" w:rsidR="00DD2C25" w:rsidRPr="005E216B" w:rsidRDefault="00DD2C25">
      <w:pPr>
        <w:widowControl/>
        <w:ind w:firstLineChars="200" w:firstLine="361"/>
        <w:rPr>
          <w:ins w:id="56" w:author="马晓娟" w:date="2021-05-03T13:16:00Z"/>
          <w:rFonts w:ascii="宋体" w:eastAsia="宋体" w:hAnsi="宋体"/>
          <w:b/>
          <w:bCs/>
          <w:color w:val="000000" w:themeColor="text1"/>
          <w:sz w:val="18"/>
          <w:szCs w:val="18"/>
        </w:rPr>
      </w:pPr>
      <w:ins w:id="57" w:author="马晓娟" w:date="2021-05-03T13:15:00Z">
        <w:del w:id="58" w:author="huanyuanjian@hotmail.com" w:date="2021-05-03T14:17:00Z">
          <w:r w:rsidRPr="005E216B" w:rsidDel="005E216B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  <w:delText>，</w:delText>
          </w:r>
        </w:del>
      </w:ins>
      <w:ins w:id="59" w:author="马晓娟" w:date="2021-05-03T13:16:00Z">
        <w:r w:rsidRPr="005E216B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t>您可以通过以下途径查询到账户余额：</w:t>
        </w:r>
      </w:ins>
    </w:p>
    <w:p w14:paraId="3B9C0218" w14:textId="4AB15FFE" w:rsidR="00DD2C25" w:rsidRPr="005E216B" w:rsidRDefault="00DD2C25">
      <w:pPr>
        <w:widowControl/>
        <w:ind w:firstLineChars="200" w:firstLine="361"/>
        <w:rPr>
          <w:ins w:id="60" w:author="马晓娟" w:date="2021-05-03T13:16:00Z"/>
          <w:rFonts w:ascii="宋体" w:eastAsia="宋体" w:hAnsi="宋体"/>
          <w:b/>
          <w:bCs/>
          <w:color w:val="000000" w:themeColor="text1"/>
          <w:sz w:val="18"/>
          <w:szCs w:val="18"/>
        </w:rPr>
      </w:pPr>
      <w:ins w:id="61" w:author="马晓娟" w:date="2021-05-03T13:16:00Z">
        <w:r w:rsidRPr="005E216B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t>（</w:t>
        </w:r>
        <w:r w:rsidRPr="005E216B">
          <w:rPr>
            <w:rFonts w:ascii="宋体" w:eastAsia="宋体" w:hAnsi="宋体"/>
            <w:b/>
            <w:bCs/>
            <w:color w:val="000000" w:themeColor="text1"/>
            <w:sz w:val="18"/>
            <w:szCs w:val="18"/>
          </w:rPr>
          <w:t>1）</w:t>
        </w:r>
      </w:ins>
      <w:ins w:id="62" w:author="马晓娟" w:date="2021-05-03T13:17:00Z">
        <w:del w:id="63" w:author="huanyuanjian@hotmail.com" w:date="2021-05-03T14:13:00Z">
          <w:r w:rsidRPr="005E216B" w:rsidDel="005E216B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  <w:delText>我的</w:delText>
          </w:r>
        </w:del>
      </w:ins>
      <w:ins w:id="64" w:author="huanyuanjian@hotmail.com" w:date="2021-05-03T16:25:00Z">
        <w:r w:rsidR="00EC2160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t>“</w:t>
        </w:r>
      </w:ins>
      <w:ins w:id="65" w:author="huanyuanjian@hotmail.com" w:date="2021-05-03T14:13:00Z">
        <w:r w:rsidR="005E216B" w:rsidRPr="005E216B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rPrChange w:id="66" w:author="huanyuanjian@hotmail.com" w:date="2021-05-03T14:17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  <w:highlight w:val="yellow"/>
              </w:rPr>
            </w:rPrChange>
          </w:rPr>
          <w:t>青岛</w:t>
        </w:r>
      </w:ins>
      <w:ins w:id="67" w:author="马晓娟" w:date="2021-05-03T13:17:00Z">
        <w:r w:rsidRPr="00B444D7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t>医保</w:t>
        </w:r>
      </w:ins>
      <w:ins w:id="68" w:author="huanyuanjian@hotmail.com" w:date="2021-05-03T16:25:00Z">
        <w:r w:rsidR="00EC2160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t>”</w:t>
        </w:r>
      </w:ins>
      <w:ins w:id="69" w:author="huanyuanjian@hotmail.com" w:date="2021-05-03T14:15:00Z">
        <w:r w:rsidR="005E216B" w:rsidRPr="005E216B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rPrChange w:id="70" w:author="huanyuanjian@hotmail.com" w:date="2021-05-03T14:17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  <w:highlight w:val="yellow"/>
              </w:rPr>
            </w:rPrChange>
          </w:rPr>
          <w:t>微信公众号</w:t>
        </w:r>
      </w:ins>
      <w:ins w:id="71" w:author="马晓娟" w:date="2021-05-03T13:18:00Z">
        <w:r w:rsidRPr="00B444D7">
          <w:rPr>
            <w:rFonts w:ascii="宋体" w:eastAsia="宋体" w:hAnsi="宋体"/>
            <w:b/>
            <w:bCs/>
            <w:color w:val="000000" w:themeColor="text1"/>
            <w:sz w:val="18"/>
            <w:szCs w:val="18"/>
          </w:rPr>
          <w:t>-</w:t>
        </w:r>
      </w:ins>
      <w:ins w:id="72" w:author="huanyuanjian@hotmail.com" w:date="2021-05-03T14:15:00Z">
        <w:r w:rsidR="005E216B" w:rsidRPr="005E216B">
          <w:rPr>
            <w:rFonts w:ascii="宋体" w:eastAsia="宋体" w:hAnsi="宋体"/>
            <w:b/>
            <w:bCs/>
            <w:color w:val="000000" w:themeColor="text1"/>
            <w:sz w:val="18"/>
            <w:szCs w:val="18"/>
            <w:rPrChange w:id="73" w:author="huanyuanjian@hotmail.com" w:date="2021-05-03T14:17:00Z">
              <w:rPr>
                <w:rFonts w:ascii="宋体" w:eastAsia="宋体" w:hAnsi="宋体"/>
                <w:b/>
                <w:bCs/>
                <w:color w:val="000000" w:themeColor="text1"/>
                <w:sz w:val="18"/>
                <w:szCs w:val="18"/>
                <w:highlight w:val="yellow"/>
              </w:rPr>
            </w:rPrChange>
          </w:rPr>
          <w:t>掌上办</w:t>
        </w:r>
      </w:ins>
      <w:ins w:id="74" w:author="huanyuanjian@hotmail.com" w:date="2021-05-03T14:16:00Z">
        <w:r w:rsidR="005E216B" w:rsidRPr="005E216B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rPrChange w:id="75" w:author="huanyuanjian@hotmail.com" w:date="2021-05-03T14:17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  <w:highlight w:val="yellow"/>
              </w:rPr>
            </w:rPrChange>
          </w:rPr>
          <w:t>我的医保</w:t>
        </w:r>
        <w:r w:rsidR="005E216B" w:rsidRPr="005E216B">
          <w:rPr>
            <w:rFonts w:ascii="宋体" w:eastAsia="宋体" w:hAnsi="宋体"/>
            <w:b/>
            <w:bCs/>
            <w:color w:val="000000" w:themeColor="text1"/>
            <w:sz w:val="18"/>
            <w:szCs w:val="18"/>
            <w:rPrChange w:id="76" w:author="huanyuanjian@hotmail.com" w:date="2021-05-03T14:17:00Z">
              <w:rPr>
                <w:rFonts w:ascii="宋体" w:eastAsia="宋体" w:hAnsi="宋体"/>
                <w:b/>
                <w:bCs/>
                <w:color w:val="000000" w:themeColor="text1"/>
                <w:sz w:val="18"/>
                <w:szCs w:val="18"/>
                <w:highlight w:val="yellow"/>
              </w:rPr>
            </w:rPrChange>
          </w:rPr>
          <w:t>-社保卡信息</w:t>
        </w:r>
      </w:ins>
      <w:ins w:id="77" w:author="马晓娟" w:date="2021-05-03T13:18:00Z">
        <w:del w:id="78" w:author="huanyuanjian@hotmail.com" w:date="2021-05-03T14:16:00Z">
          <w:r w:rsidRPr="00B444D7" w:rsidDel="005E216B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  <w:delText>医保电子凭证-XXXXX</w:delText>
          </w:r>
        </w:del>
      </w:ins>
    </w:p>
    <w:p w14:paraId="3FA7B217" w14:textId="114D6943" w:rsidR="00DD2C25" w:rsidRDefault="00DD2C25">
      <w:pPr>
        <w:widowControl/>
        <w:ind w:firstLineChars="200" w:firstLine="361"/>
        <w:rPr>
          <w:ins w:id="79" w:author="马晓娟" w:date="2021-05-03T13:12:00Z"/>
          <w:rFonts w:ascii="宋体" w:eastAsia="宋体" w:hAnsi="宋体"/>
          <w:b/>
          <w:bCs/>
          <w:color w:val="000000" w:themeColor="text1"/>
          <w:sz w:val="18"/>
          <w:szCs w:val="18"/>
        </w:rPr>
      </w:pPr>
      <w:ins w:id="80" w:author="马晓娟" w:date="2021-05-03T13:16:00Z">
        <w:r w:rsidRPr="005E216B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lastRenderedPageBreak/>
          <w:t>（</w:t>
        </w:r>
        <w:r w:rsidRPr="005E216B">
          <w:rPr>
            <w:rFonts w:ascii="宋体" w:eastAsia="宋体" w:hAnsi="宋体"/>
            <w:b/>
            <w:bCs/>
            <w:color w:val="000000" w:themeColor="text1"/>
            <w:sz w:val="18"/>
            <w:szCs w:val="18"/>
          </w:rPr>
          <w:t>2）</w:t>
        </w:r>
      </w:ins>
      <w:ins w:id="81" w:author="马晓娟" w:date="2021-05-03T13:18:00Z">
        <w:del w:id="82" w:author="huanyuanjian@hotmail.com" w:date="2021-05-03T14:16:00Z">
          <w:r w:rsidRPr="005E216B" w:rsidDel="005E216B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  <w:delText>补充本地官方渠道</w:delText>
          </w:r>
        </w:del>
      </w:ins>
      <w:ins w:id="83" w:author="huanyuanjian@hotmail.com" w:date="2021-05-03T14:16:00Z">
        <w:r w:rsidR="005E216B" w:rsidRPr="005E216B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  <w:rPrChange w:id="84" w:author="huanyuanjian@hotmail.com" w:date="2021-05-03T14:17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  <w:highlight w:val="yellow"/>
              </w:rPr>
            </w:rPrChange>
          </w:rPr>
          <w:t>青岛市医保局官网</w:t>
        </w:r>
      </w:ins>
    </w:p>
    <w:p w14:paraId="3741BA02" w14:textId="77777777" w:rsidR="00DD2C25" w:rsidRPr="00DD2C25" w:rsidRDefault="00DD2C25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</w:p>
    <w:p w14:paraId="5528E41E" w14:textId="77777777" w:rsidR="00727C22" w:rsidRPr="00F61862" w:rsidRDefault="00205D44">
      <w:pPr>
        <w:rPr>
          <w:rFonts w:ascii="宋体" w:eastAsia="宋体" w:hAnsi="宋体"/>
          <w:b/>
          <w:color w:val="FF0000"/>
          <w:sz w:val="18"/>
          <w:szCs w:val="18"/>
          <w:rPrChange w:id="85" w:author="马晓娟" w:date="2021-04-30T15:22:00Z">
            <w:rPr>
              <w:rFonts w:ascii="宋体" w:eastAsia="宋体" w:hAnsi="宋体"/>
              <w:b/>
              <w:sz w:val="18"/>
              <w:szCs w:val="18"/>
            </w:rPr>
          </w:rPrChange>
        </w:rPr>
      </w:pPr>
      <w:r w:rsidRPr="00F61862">
        <w:rPr>
          <w:rFonts w:ascii="宋体" w:eastAsia="宋体" w:hAnsi="宋体"/>
          <w:b/>
          <w:color w:val="FF0000"/>
          <w:sz w:val="18"/>
          <w:szCs w:val="18"/>
          <w:rPrChange w:id="86" w:author="马晓娟" w:date="2021-04-30T15:22:00Z">
            <w:rPr>
              <w:rFonts w:ascii="宋体" w:eastAsia="宋体" w:hAnsi="宋体"/>
              <w:b/>
              <w:sz w:val="18"/>
              <w:szCs w:val="18"/>
            </w:rPr>
          </w:rPrChange>
        </w:rPr>
        <w:t>6</w:t>
      </w:r>
      <w:r w:rsidRPr="00F61862">
        <w:rPr>
          <w:rFonts w:ascii="宋体" w:eastAsia="宋体" w:hAnsi="宋体" w:hint="eastAsia"/>
          <w:b/>
          <w:color w:val="FF0000"/>
          <w:sz w:val="18"/>
          <w:szCs w:val="18"/>
          <w:rPrChange w:id="87" w:author="马晓娟" w:date="2021-04-30T15:22:00Z">
            <w:rPr>
              <w:rFonts w:ascii="宋体" w:eastAsia="宋体" w:hAnsi="宋体" w:hint="eastAsia"/>
              <w:b/>
              <w:sz w:val="18"/>
              <w:szCs w:val="18"/>
            </w:rPr>
          </w:rPrChange>
        </w:rPr>
        <w:t>、如何查询到是否已成功参保？电子参保凭证在哪里查看？</w:t>
      </w:r>
    </w:p>
    <w:p w14:paraId="1CC42FE3" w14:textId="366E1C68" w:rsidR="00727C22" w:rsidRPr="00F6186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FF0000"/>
          <w:sz w:val="18"/>
          <w:szCs w:val="18"/>
          <w:rPrChange w:id="88" w:author="马晓娟" w:date="2021-04-30T15:22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</w:pPr>
      <w:r w:rsidRPr="00F61862">
        <w:rPr>
          <w:rFonts w:ascii="宋体" w:eastAsia="宋体" w:hAnsi="宋体" w:hint="eastAsia"/>
          <w:b/>
          <w:bCs/>
          <w:color w:val="FF0000"/>
          <w:sz w:val="18"/>
          <w:szCs w:val="18"/>
          <w:rPrChange w:id="89" w:author="马晓娟" w:date="2021-04-30T15:22:00Z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</w:rPrChange>
        </w:rPr>
        <w:t>答：请持续关注“琴岛</w:t>
      </w:r>
      <w:r w:rsidRPr="00F61862">
        <w:rPr>
          <w:rFonts w:ascii="宋体" w:eastAsia="宋体" w:hAnsi="宋体"/>
          <w:b/>
          <w:bCs/>
          <w:color w:val="FF0000"/>
          <w:sz w:val="18"/>
          <w:szCs w:val="18"/>
          <w:rPrChange w:id="90" w:author="马晓娟" w:date="2021-04-30T15:22:00Z">
            <w:rPr>
              <w:rFonts w:ascii="宋体" w:eastAsia="宋体" w:hAnsi="宋体"/>
              <w:b/>
              <w:bCs/>
              <w:color w:val="000000" w:themeColor="text1"/>
              <w:sz w:val="18"/>
              <w:szCs w:val="18"/>
            </w:rPr>
          </w:rPrChange>
        </w:rPr>
        <w:t>e保”</w:t>
      </w:r>
      <w:r w:rsidRPr="00F61862">
        <w:rPr>
          <w:rFonts w:ascii="宋体" w:eastAsia="宋体" w:hAnsi="宋体" w:hint="eastAsia"/>
          <w:b/>
          <w:bCs/>
          <w:color w:val="FF0000"/>
          <w:sz w:val="18"/>
          <w:szCs w:val="18"/>
          <w:rPrChange w:id="91" w:author="马晓娟" w:date="2021-04-30T15:22:00Z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</w:rPrChange>
        </w:rPr>
        <w:t>微信公众号，在“服务中心”→“</w:t>
      </w:r>
      <w:del w:id="92" w:author="马晓娟" w:date="2021-04-30T15:25:00Z">
        <w:r w:rsidRPr="00F61862" w:rsidDel="00F61862">
          <w:rPr>
            <w:rFonts w:ascii="宋体" w:eastAsia="宋体" w:hAnsi="宋体" w:hint="eastAsia"/>
            <w:b/>
            <w:bCs/>
            <w:color w:val="FF0000"/>
            <w:sz w:val="18"/>
            <w:szCs w:val="18"/>
            <w:rPrChange w:id="93" w:author="马晓娟" w:date="2021-04-30T15:22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</w:rPr>
            </w:rPrChange>
          </w:rPr>
          <w:delText>订单查询</w:delText>
        </w:r>
      </w:del>
      <w:ins w:id="94" w:author="马晓娟" w:date="2021-04-30T15:25:00Z">
        <w:r w:rsidR="00F61862">
          <w:rPr>
            <w:rFonts w:ascii="宋体" w:eastAsia="宋体" w:hAnsi="宋体" w:hint="eastAsia"/>
            <w:b/>
            <w:bCs/>
            <w:color w:val="FF0000"/>
            <w:sz w:val="18"/>
            <w:szCs w:val="18"/>
          </w:rPr>
          <w:t>个人</w:t>
        </w:r>
      </w:ins>
      <w:ins w:id="95" w:author="马晓娟" w:date="2021-04-30T15:26:00Z">
        <w:r w:rsidR="00F61862">
          <w:rPr>
            <w:rFonts w:ascii="宋体" w:eastAsia="宋体" w:hAnsi="宋体" w:hint="eastAsia"/>
            <w:b/>
            <w:bCs/>
            <w:color w:val="FF0000"/>
            <w:sz w:val="18"/>
            <w:szCs w:val="18"/>
          </w:rPr>
          <w:t>中心</w:t>
        </w:r>
      </w:ins>
      <w:r w:rsidRPr="00F61862">
        <w:rPr>
          <w:rFonts w:ascii="宋体" w:eastAsia="宋体" w:hAnsi="宋体" w:hint="eastAsia"/>
          <w:b/>
          <w:bCs/>
          <w:color w:val="FF0000"/>
          <w:sz w:val="18"/>
          <w:szCs w:val="18"/>
          <w:rPrChange w:id="96" w:author="马晓娟" w:date="2021-04-30T15:22:00Z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</w:rPrChange>
        </w:rPr>
        <w:t>”</w:t>
      </w:r>
      <w:del w:id="97" w:author="马晓娟" w:date="2021-04-30T15:26:00Z">
        <w:r w:rsidRPr="00F61862" w:rsidDel="00F61862">
          <w:rPr>
            <w:rFonts w:ascii="宋体" w:eastAsia="宋体" w:hAnsi="宋体" w:hint="eastAsia"/>
            <w:b/>
            <w:bCs/>
            <w:color w:val="FF0000"/>
            <w:sz w:val="18"/>
            <w:szCs w:val="18"/>
            <w:rPrChange w:id="98" w:author="马晓娟" w:date="2021-04-30T15:22:00Z"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  <w:szCs w:val="18"/>
              </w:rPr>
            </w:rPrChange>
          </w:rPr>
          <w:delText>、“电子参保凭证”等</w:delText>
        </w:r>
      </w:del>
      <w:r w:rsidRPr="00F61862">
        <w:rPr>
          <w:rFonts w:ascii="宋体" w:eastAsia="宋体" w:hAnsi="宋体" w:hint="eastAsia"/>
          <w:b/>
          <w:bCs/>
          <w:color w:val="FF0000"/>
          <w:sz w:val="18"/>
          <w:szCs w:val="18"/>
          <w:rPrChange w:id="99" w:author="马晓娟" w:date="2021-04-30T15:22:00Z">
            <w:rPr>
              <w:rFonts w:ascii="宋体" w:eastAsia="宋体" w:hAnsi="宋体" w:hint="eastAsia"/>
              <w:b/>
              <w:bCs/>
              <w:color w:val="000000" w:themeColor="text1"/>
              <w:sz w:val="18"/>
              <w:szCs w:val="18"/>
            </w:rPr>
          </w:rPrChange>
        </w:rPr>
        <w:t>界面查看。</w:t>
      </w:r>
    </w:p>
    <w:p w14:paraId="2D6DDAE7" w14:textId="77777777" w:rsidR="00727C22" w:rsidRDefault="00205D44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7</w:t>
      </w:r>
      <w:r>
        <w:rPr>
          <w:rFonts w:ascii="宋体" w:eastAsia="宋体" w:hAnsi="宋体" w:hint="eastAsia"/>
          <w:b/>
          <w:sz w:val="18"/>
          <w:szCs w:val="18"/>
        </w:rPr>
        <w:t>、参保后，有哪些待遇保障？可以报销哪些费用？</w:t>
      </w:r>
    </w:p>
    <w:p w14:paraId="6A7395AD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答：“琴岛e保”重点保障大病医疗、自费药品等费用，实现与社会医疗保险密切衔接。其主要有以下4 大保障内容：（1）住院补充医疗保障；（2）门诊慢特病补充医疗保障；(3) 医保目录外住院合理药品补充医疗保障；(4) 特殊药品、特殊医用耗材医疗保障。</w:t>
      </w:r>
    </w:p>
    <w:p w14:paraId="6F41EBCE" w14:textId="77777777" w:rsidR="00727C22" w:rsidRDefault="00205D44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8、能否为家人参保？</w:t>
      </w:r>
    </w:p>
    <w:p w14:paraId="4F00357F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答：“琴岛e保”鼓励为亲属（父母、配偶、子女等）参保，亲属须为青岛市城镇职工基本医疗保险、城乡居民基本医疗保险参保人员。可在参保界面填写对应的亲属信息，勾选人员关系，按操作流程完成参保。</w:t>
      </w:r>
    </w:p>
    <w:p w14:paraId="5611261F" w14:textId="77777777" w:rsidR="00727C22" w:rsidRDefault="00205D44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9</w:t>
      </w:r>
      <w:r>
        <w:rPr>
          <w:rFonts w:ascii="宋体" w:eastAsia="宋体" w:hAnsi="宋体" w:hint="eastAsia"/>
          <w:b/>
          <w:sz w:val="18"/>
          <w:szCs w:val="18"/>
        </w:rPr>
        <w:t>、特药/特材哪里能购买？</w:t>
      </w:r>
    </w:p>
    <w:p w14:paraId="6AF05D0F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答：保障责任四中15种特殊药品、特殊医用耗材需符合所列对应的适应症，需到指定药店进行购买。详见公众号《理赔须知》等相关内容。</w:t>
      </w:r>
    </w:p>
    <w:p w14:paraId="222EF493" w14:textId="77777777" w:rsidR="00727C22" w:rsidRDefault="00205D44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10</w:t>
      </w:r>
      <w:r>
        <w:rPr>
          <w:rFonts w:ascii="宋体" w:eastAsia="宋体" w:hAnsi="宋体" w:hint="eastAsia"/>
          <w:b/>
          <w:sz w:val="18"/>
          <w:szCs w:val="18"/>
        </w:rPr>
        <w:t>、如何申请理赔报销？</w:t>
      </w:r>
    </w:p>
    <w:p w14:paraId="7E696312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“琴岛e保”可与医保信息系统接通，执行出院“一站式”理赔结算。其他不符合“一站式”理赔结算的零星报销，需到医保经办服务机构的服务窗口进行办理。15种特殊药品、特殊医用耗材须通过“琴岛e保”微信公众号进行申请资格，审核通过后可到指定药店取药或申请送药上门，执行药店直付。详见公众号《理赔须知》等相关内容。</w:t>
      </w:r>
    </w:p>
    <w:p w14:paraId="2C0AA82B" w14:textId="77777777" w:rsidR="00727C22" w:rsidRDefault="00205D44">
      <w:pPr>
        <w:rPr>
          <w:ins w:id="100" w:author="huanyuanjian@hotmail.com" w:date="2021-04-29T22:40:00Z"/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11</w:t>
      </w:r>
      <w:r>
        <w:rPr>
          <w:rFonts w:ascii="宋体" w:eastAsia="宋体" w:hAnsi="宋体" w:hint="eastAsia"/>
          <w:b/>
          <w:sz w:val="18"/>
          <w:szCs w:val="18"/>
        </w:rPr>
        <w:t>、在异地就医可以理赔吗？如何申请？</w:t>
      </w:r>
    </w:p>
    <w:p w14:paraId="2FE25290" w14:textId="77777777" w:rsidR="00613CBF" w:rsidRPr="00613CBF" w:rsidRDefault="00613CBF">
      <w:pPr>
        <w:ind w:firstLineChars="200" w:firstLine="361"/>
        <w:rPr>
          <w:rFonts w:ascii="宋体" w:eastAsia="宋体" w:hAnsi="宋体" w:cs="宋体"/>
          <w:b/>
          <w:bCs/>
          <w:kern w:val="36"/>
          <w:sz w:val="18"/>
          <w:szCs w:val="18"/>
          <w:rPrChange w:id="101" w:author="huanyuanjian@hotmail.com" w:date="2021-04-29T22:40:00Z">
            <w:rPr>
              <w:rFonts w:ascii="宋体" w:eastAsia="宋体" w:hAnsi="宋体"/>
              <w:b/>
              <w:sz w:val="18"/>
              <w:szCs w:val="18"/>
            </w:rPr>
          </w:rPrChange>
        </w:rPr>
        <w:pPrChange w:id="102" w:author="huanyuanjian@hotmail.com" w:date="2021-04-29T22:40:00Z">
          <w:pPr/>
        </w:pPrChange>
      </w:pPr>
      <w:ins w:id="103" w:author="huanyuanjian@hotmail.com" w:date="2021-04-29T22:40:00Z">
        <w:r w:rsidRPr="00D21328">
          <w:rPr>
            <w:rFonts w:ascii="宋体" w:eastAsia="宋体" w:hAnsi="宋体" w:cs="宋体" w:hint="eastAsia"/>
            <w:b/>
            <w:bCs/>
            <w:kern w:val="36"/>
            <w:sz w:val="18"/>
            <w:szCs w:val="18"/>
          </w:rPr>
          <w:t>被保险人转外就医符合青岛基本医保管理办法要求，并按医保规定办理转外治疗手续，发生的相关医疗费用达到约定起付线标准，在约定赔付比例的基础上降低</w:t>
        </w:r>
        <w:r w:rsidRPr="00D21328">
          <w:rPr>
            <w:rFonts w:ascii="宋体" w:eastAsia="宋体" w:hAnsi="宋体" w:cs="宋体"/>
            <w:b/>
            <w:bCs/>
            <w:kern w:val="36"/>
            <w:sz w:val="18"/>
            <w:szCs w:val="18"/>
          </w:rPr>
          <w:t>5个百分点</w:t>
        </w:r>
        <w:r w:rsidRPr="00D21328">
          <w:rPr>
            <w:rFonts w:ascii="宋体" w:eastAsia="宋体" w:hAnsi="宋体" w:cs="宋体" w:hint="eastAsia"/>
            <w:b/>
            <w:bCs/>
            <w:kern w:val="36"/>
            <w:sz w:val="18"/>
            <w:szCs w:val="18"/>
          </w:rPr>
          <w:t>后予以报销。若未按规定办理相关备案手续的或临时外出就医的，发生相关医疗费用达到约定起付线标准，在约定赔付比例的基础上降低</w:t>
        </w:r>
        <w:r w:rsidRPr="00D21328">
          <w:rPr>
            <w:rFonts w:ascii="宋体" w:eastAsia="宋体" w:hAnsi="宋体" w:cs="宋体"/>
            <w:b/>
            <w:bCs/>
            <w:kern w:val="36"/>
            <w:sz w:val="18"/>
            <w:szCs w:val="18"/>
          </w:rPr>
          <w:t>15个百分点</w:t>
        </w:r>
        <w:r w:rsidRPr="00D21328">
          <w:rPr>
            <w:rFonts w:ascii="宋体" w:eastAsia="宋体" w:hAnsi="宋体" w:cs="宋体" w:hint="eastAsia"/>
            <w:b/>
            <w:bCs/>
            <w:kern w:val="36"/>
            <w:sz w:val="18"/>
            <w:szCs w:val="18"/>
          </w:rPr>
          <w:t>后予以报销。</w:t>
        </w:r>
      </w:ins>
    </w:p>
    <w:p w14:paraId="18862918" w14:textId="77777777" w:rsidR="00727C22" w:rsidDel="00613CBF" w:rsidRDefault="00205D44">
      <w:pPr>
        <w:widowControl/>
        <w:ind w:firstLineChars="200" w:firstLine="361"/>
        <w:rPr>
          <w:del w:id="104" w:author="huanyuanjian@hotmail.com" w:date="2021-04-29T22:40:00Z"/>
          <w:rFonts w:ascii="宋体" w:eastAsia="宋体" w:hAnsi="宋体"/>
          <w:b/>
          <w:bCs/>
          <w:color w:val="000000" w:themeColor="text1"/>
          <w:sz w:val="18"/>
          <w:szCs w:val="18"/>
        </w:rPr>
      </w:pPr>
      <w:del w:id="105" w:author="huanyuanjian@hotmail.com" w:date="2021-04-29T22:40:00Z">
        <w:r w:rsidDel="00613CBF">
          <w:rPr>
            <w:rFonts w:ascii="宋体" w:eastAsia="宋体" w:hAnsi="宋体" w:hint="eastAsia"/>
            <w:b/>
            <w:bCs/>
            <w:color w:val="000000" w:themeColor="text1"/>
            <w:sz w:val="18"/>
            <w:szCs w:val="18"/>
          </w:rPr>
          <w:delText>答：被保险人转外就医符合青岛基本医保管理办法要求，并按医保规定办理转外治疗手续，发生的相关医疗费用达到项目起付线标准，在本项目保障责任的基础上降低5个百分点后予以报销。若未按规定办理相关备案手续的或临时外出就医的，发生相关医疗费用达到本项目起付线标准，在本项目保障责任的基础上降低15个百分点后予以报销。</w:delText>
        </w:r>
      </w:del>
    </w:p>
    <w:p w14:paraId="6DE33BD5" w14:textId="77777777" w:rsidR="00727C22" w:rsidRDefault="00205D44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12、本保险门诊慢特病病种是有哪些？</w:t>
      </w:r>
    </w:p>
    <w:p w14:paraId="417B4A79" w14:textId="77777777" w:rsidR="00727C22" w:rsidRDefault="00205D44">
      <w:pPr>
        <w:widowControl/>
        <w:ind w:firstLineChars="200" w:firstLine="361"/>
        <w:rPr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根据《关于完善社会医疗保险门诊慢特病待遇有关问题的通知》（青医保字〔2020〕15号）和《关于调整门诊大病病种等有关问题的通知》（青医保办字〔2020〕2号）和《关于落实国家医保药品目录调增门诊慢特病病种等有关问题的通知》（青医保发〔2021〕11号），青岛市医保规定门诊慢特病种是指高血压病合并心、脑、肾等并发症；脑卒中后遗症；慢性心功能不全；支气管哮喘；糖尿病合并心、脑、肾、眼等并发症；特发性肺纤维化；再生障碍性贫血；支气管扩张症；肾病综合征；慢性肾功能不全；心、脑、大动脉血管疾病术后综合治疗；类风湿性关节炎(活动期)；系统性红斑狼疮；癫痫；帕金森氏病；肢端坏疽；股骨头缺血性坏死；自身免疫性肝病；慢性乙型病毒肝炎、肝硬化；干燥综合征；强直性脊柱炎；克罗恩病；戈谢氏病；溃疡性结（直）肠炎；艾滋病；中重度慢性阻塞性肺病；精神病；尿毒症透析治疗；恶性肿瘤；器官移植；白血病；溶血性贫血；颅内良性肿瘤综合治疗；骨髓增生异常综合征；真性红细胞增多症；原发性血小板增多症；原发性骨髓纤维化；过敏性紫癜并肾病; 原发性免疫性血小板减少症; 重症肌无力; 尿崩症; 皮质醇增多症; 原发性醛固酮增多症; 结节性多动脉炎; 白塞氏病; 系统性硬化症; 多发性（皮）肌炎; 慢性丙型病毒性肝炎; 肢端肥大症;脂膜炎; 多发性硬化; 运动神经元病; 结核病; 肝豆状核变性; 血友病; 原发性肺动脉高压; 苯丙酮尿症; 生长激素治疗类矮身材疾病; 原发性免疫球蛋白缺乏症；成人中重度斑块状银屑病、成人中重度特应性皮炎、C型尼曼匹克病、亨廷顿舞蹈病和成人迟发性运动障碍。</w:t>
      </w:r>
    </w:p>
    <w:p w14:paraId="31E4D39B" w14:textId="394485D1" w:rsidR="00727C22" w:rsidRDefault="00205D44">
      <w:pPr>
        <w:widowControl/>
        <w:ind w:firstLineChars="200" w:firstLine="361"/>
        <w:rPr>
          <w:ins w:id="106" w:author="马晓娟" w:date="2021-04-30T15:26:00Z"/>
          <w:rFonts w:ascii="宋体" w:eastAsia="宋体" w:hAnsi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规定病种需经由基本医疗保险管理部门审批后认定。</w:t>
      </w:r>
    </w:p>
    <w:p w14:paraId="6D25840A" w14:textId="1CC64F83" w:rsidR="00F61862" w:rsidRPr="00F84401" w:rsidDel="00DD2C25" w:rsidRDefault="00F61862">
      <w:pPr>
        <w:ind w:firstLine="360"/>
        <w:rPr>
          <w:del w:id="107" w:author="马晓娟" w:date="2021-05-03T13:12:00Z"/>
          <w:rFonts w:ascii="宋体" w:eastAsia="宋体" w:hAnsi="宋体"/>
          <w:b/>
          <w:bCs/>
          <w:color w:val="000000" w:themeColor="text1"/>
          <w:sz w:val="18"/>
          <w:szCs w:val="18"/>
        </w:rPr>
        <w:pPrChange w:id="108" w:author="马晓娟" w:date="2021-04-30T15:26:00Z">
          <w:pPr>
            <w:widowControl/>
            <w:ind w:firstLineChars="200" w:firstLine="361"/>
          </w:pPr>
        </w:pPrChange>
      </w:pPr>
    </w:p>
    <w:p w14:paraId="3296BE5F" w14:textId="77777777" w:rsidR="00727C22" w:rsidRDefault="00727C22">
      <w:pPr>
        <w:rPr>
          <w:rFonts w:ascii="宋体" w:eastAsia="宋体" w:hAnsi="宋体"/>
          <w:b/>
          <w:color w:val="FF0000"/>
          <w:sz w:val="18"/>
          <w:szCs w:val="18"/>
        </w:rPr>
      </w:pPr>
    </w:p>
    <w:sectPr w:rsidR="0072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0802D" w14:textId="77777777" w:rsidR="00E631F2" w:rsidRDefault="00E631F2" w:rsidP="00312A3B">
      <w:r>
        <w:separator/>
      </w:r>
    </w:p>
  </w:endnote>
  <w:endnote w:type="continuationSeparator" w:id="0">
    <w:p w14:paraId="7852A06A" w14:textId="77777777" w:rsidR="00E631F2" w:rsidRDefault="00E631F2" w:rsidP="0031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F37D7" w14:textId="77777777" w:rsidR="00E631F2" w:rsidRDefault="00E631F2" w:rsidP="00312A3B">
      <w:r>
        <w:separator/>
      </w:r>
    </w:p>
  </w:footnote>
  <w:footnote w:type="continuationSeparator" w:id="0">
    <w:p w14:paraId="66AA0F20" w14:textId="77777777" w:rsidR="00E631F2" w:rsidRDefault="00E631F2" w:rsidP="00312A3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马晓娟">
    <w15:presenceInfo w15:providerId="AD" w15:userId="S::maxiaojuan@shie.com.cn::4ce7a1d3-097d-49a7-86e8-3895babdc352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39"/>
    <w:rsid w:val="9E776904"/>
    <w:rsid w:val="DFFE319B"/>
    <w:rsid w:val="E7DFF451"/>
    <w:rsid w:val="00035341"/>
    <w:rsid w:val="00043592"/>
    <w:rsid w:val="00084C0C"/>
    <w:rsid w:val="000C0000"/>
    <w:rsid w:val="000C08E6"/>
    <w:rsid w:val="00115940"/>
    <w:rsid w:val="00121C77"/>
    <w:rsid w:val="00165933"/>
    <w:rsid w:val="00205D44"/>
    <w:rsid w:val="00233212"/>
    <w:rsid w:val="00252B31"/>
    <w:rsid w:val="002550BF"/>
    <w:rsid w:val="0026541F"/>
    <w:rsid w:val="00283149"/>
    <w:rsid w:val="0029212A"/>
    <w:rsid w:val="002A41A3"/>
    <w:rsid w:val="002B5EDE"/>
    <w:rsid w:val="002C001A"/>
    <w:rsid w:val="00312A3B"/>
    <w:rsid w:val="00340C83"/>
    <w:rsid w:val="00357B9E"/>
    <w:rsid w:val="003924CF"/>
    <w:rsid w:val="00393040"/>
    <w:rsid w:val="003E25A8"/>
    <w:rsid w:val="003E6065"/>
    <w:rsid w:val="00416817"/>
    <w:rsid w:val="0042390E"/>
    <w:rsid w:val="00426D59"/>
    <w:rsid w:val="004277C1"/>
    <w:rsid w:val="004513F0"/>
    <w:rsid w:val="004626F9"/>
    <w:rsid w:val="0048119F"/>
    <w:rsid w:val="00490D19"/>
    <w:rsid w:val="00493621"/>
    <w:rsid w:val="004A2C00"/>
    <w:rsid w:val="004A71AB"/>
    <w:rsid w:val="004F69E4"/>
    <w:rsid w:val="00501394"/>
    <w:rsid w:val="00507E2D"/>
    <w:rsid w:val="0053691F"/>
    <w:rsid w:val="00547C2C"/>
    <w:rsid w:val="005826FB"/>
    <w:rsid w:val="005D7B63"/>
    <w:rsid w:val="005E18BA"/>
    <w:rsid w:val="005E216B"/>
    <w:rsid w:val="005E65A0"/>
    <w:rsid w:val="00613CBF"/>
    <w:rsid w:val="006378B5"/>
    <w:rsid w:val="00654905"/>
    <w:rsid w:val="00664096"/>
    <w:rsid w:val="00690D3D"/>
    <w:rsid w:val="006A0EDD"/>
    <w:rsid w:val="006B2639"/>
    <w:rsid w:val="006C1BEF"/>
    <w:rsid w:val="006C5B2F"/>
    <w:rsid w:val="006D42B2"/>
    <w:rsid w:val="006D70E8"/>
    <w:rsid w:val="006E0F54"/>
    <w:rsid w:val="00701FE5"/>
    <w:rsid w:val="00727C22"/>
    <w:rsid w:val="007310D3"/>
    <w:rsid w:val="00822FA8"/>
    <w:rsid w:val="008A4252"/>
    <w:rsid w:val="008A72FD"/>
    <w:rsid w:val="008B5E76"/>
    <w:rsid w:val="008C5620"/>
    <w:rsid w:val="008F285A"/>
    <w:rsid w:val="009002D2"/>
    <w:rsid w:val="00914034"/>
    <w:rsid w:val="00930B59"/>
    <w:rsid w:val="00950C05"/>
    <w:rsid w:val="00970EBA"/>
    <w:rsid w:val="009A033D"/>
    <w:rsid w:val="009A1A5A"/>
    <w:rsid w:val="009A3965"/>
    <w:rsid w:val="00A36741"/>
    <w:rsid w:val="00A656BA"/>
    <w:rsid w:val="00AB34D2"/>
    <w:rsid w:val="00AB3DBD"/>
    <w:rsid w:val="00AB780C"/>
    <w:rsid w:val="00AC4712"/>
    <w:rsid w:val="00AD4A8D"/>
    <w:rsid w:val="00AE2F45"/>
    <w:rsid w:val="00B43122"/>
    <w:rsid w:val="00B444D7"/>
    <w:rsid w:val="00B81BAE"/>
    <w:rsid w:val="00BA1599"/>
    <w:rsid w:val="00BA1DC9"/>
    <w:rsid w:val="00BD2283"/>
    <w:rsid w:val="00C57E37"/>
    <w:rsid w:val="00C87692"/>
    <w:rsid w:val="00C92318"/>
    <w:rsid w:val="00CA3133"/>
    <w:rsid w:val="00CD3842"/>
    <w:rsid w:val="00D22BFF"/>
    <w:rsid w:val="00D47B34"/>
    <w:rsid w:val="00D51183"/>
    <w:rsid w:val="00D67D97"/>
    <w:rsid w:val="00D86B35"/>
    <w:rsid w:val="00D93113"/>
    <w:rsid w:val="00DC622D"/>
    <w:rsid w:val="00DD2739"/>
    <w:rsid w:val="00DD2C25"/>
    <w:rsid w:val="00DF2DC0"/>
    <w:rsid w:val="00DF73A3"/>
    <w:rsid w:val="00E01201"/>
    <w:rsid w:val="00E375A8"/>
    <w:rsid w:val="00E43510"/>
    <w:rsid w:val="00E631F2"/>
    <w:rsid w:val="00EC2160"/>
    <w:rsid w:val="00EC2929"/>
    <w:rsid w:val="00EC742C"/>
    <w:rsid w:val="00F228D4"/>
    <w:rsid w:val="00F61862"/>
    <w:rsid w:val="00F670F4"/>
    <w:rsid w:val="00F70A7A"/>
    <w:rsid w:val="00F80E8D"/>
    <w:rsid w:val="00F84401"/>
    <w:rsid w:val="00FA4614"/>
    <w:rsid w:val="00FC1301"/>
    <w:rsid w:val="00FD241B"/>
    <w:rsid w:val="00FD6C28"/>
    <w:rsid w:val="119A3629"/>
    <w:rsid w:val="1C85033E"/>
    <w:rsid w:val="1D044A55"/>
    <w:rsid w:val="20402A94"/>
    <w:rsid w:val="3B3E1D6E"/>
    <w:rsid w:val="43A82413"/>
    <w:rsid w:val="53937DEE"/>
    <w:rsid w:val="5B471A06"/>
    <w:rsid w:val="6823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8BA7C"/>
  <w15:docId w15:val="{28364C95-2C98-43A1-9D74-3FB12A2D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5E216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E21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455</Words>
  <Characters>2600</Characters>
  <Application>Microsoft Office Word</Application>
  <DocSecurity>0</DocSecurity>
  <Lines>21</Lines>
  <Paragraphs>6</Paragraphs>
  <ScaleCrop>false</ScaleCrop>
  <Company>中国平安保险(集团)股份有限公司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HD6580</dc:creator>
  <cp:lastModifiedBy>Windows 用户</cp:lastModifiedBy>
  <cp:revision>5</cp:revision>
  <dcterms:created xsi:type="dcterms:W3CDTF">2021-05-03T07:04:00Z</dcterms:created>
  <dcterms:modified xsi:type="dcterms:W3CDTF">2021-05-04T09:14:00Z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