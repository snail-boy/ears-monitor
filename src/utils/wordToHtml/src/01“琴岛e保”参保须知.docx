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7845" w14:textId="77777777" w:rsidR="00131A05" w:rsidRDefault="006E66EC">
      <w:pPr>
        <w:pStyle w:val="ab"/>
      </w:pPr>
      <w:r>
        <w:rPr>
          <w:rFonts w:hint="eastAsia"/>
        </w:rPr>
        <w:t>参保须知</w:t>
      </w:r>
    </w:p>
    <w:p w14:paraId="70B8AC21" w14:textId="77777777" w:rsidR="00131A05" w:rsidRDefault="006E66EC">
      <w:pPr>
        <w:ind w:firstLineChars="200" w:firstLine="361"/>
        <w:rPr>
          <w:rFonts w:ascii="黑体" w:eastAsia="黑体" w:hAnsi="黑体"/>
          <w:b/>
          <w:sz w:val="18"/>
          <w:szCs w:val="18"/>
        </w:rPr>
      </w:pPr>
      <w:r>
        <w:rPr>
          <w:rFonts w:ascii="黑体" w:eastAsia="黑体" w:hAnsi="黑体" w:hint="eastAsia"/>
          <w:b/>
          <w:sz w:val="18"/>
          <w:szCs w:val="18"/>
        </w:rPr>
        <w:t>本人已完整阅读并正确理解“琴岛</w:t>
      </w:r>
      <w:r>
        <w:rPr>
          <w:rFonts w:ascii="黑体" w:eastAsia="黑体" w:hAnsi="黑体"/>
          <w:b/>
          <w:sz w:val="18"/>
          <w:szCs w:val="18"/>
        </w:rPr>
        <w:t>e保</w:t>
      </w:r>
      <w:r>
        <w:rPr>
          <w:rFonts w:ascii="黑体" w:eastAsia="黑体" w:hAnsi="黑体" w:hint="eastAsia"/>
          <w:b/>
          <w:sz w:val="18"/>
          <w:szCs w:val="18"/>
        </w:rPr>
        <w:t>”保险产品所适用的《参保须知》、《保障计划及产品条款》、《理赔须知》等各项内容，并特别就其中免除保险公司责任的条款或约定（包括但不限于责任免除</w:t>
      </w:r>
      <w:del w:id="0" w:author="huanyuanjian@hotmail.com" w:date="2021-04-29T22:24:00Z">
        <w:r w:rsidDel="007F4F92">
          <w:rPr>
            <w:rFonts w:ascii="黑体" w:eastAsia="黑体" w:hAnsi="黑体" w:hint="eastAsia"/>
            <w:b/>
            <w:sz w:val="18"/>
            <w:szCs w:val="18"/>
          </w:rPr>
          <w:delText>、缴费人及被保险人义务、保险金申请与给付</w:delText>
        </w:r>
      </w:del>
      <w:r>
        <w:rPr>
          <w:rFonts w:ascii="黑体" w:eastAsia="黑体" w:hAnsi="黑体" w:hint="eastAsia"/>
          <w:b/>
          <w:sz w:val="18"/>
          <w:szCs w:val="18"/>
        </w:rPr>
        <w:t>等）的内容进行阅读，并已充分理解并接受上述全部内容。本人确认被保险人信息填写无误，被保险人符合参保条件。</w:t>
      </w:r>
    </w:p>
    <w:p w14:paraId="77B06F9C" w14:textId="77777777" w:rsidR="00131A05" w:rsidRDefault="006E66EC">
      <w:pPr>
        <w:jc w:val="center"/>
        <w:rPr>
          <w:rFonts w:asciiTheme="minorEastAsia" w:hAnsiTheme="minorEastAsia"/>
          <w:b/>
          <w:sz w:val="18"/>
          <w:szCs w:val="18"/>
        </w:rPr>
      </w:pPr>
      <w:r>
        <w:rPr>
          <w:rFonts w:asciiTheme="minorEastAsia" w:hAnsiTheme="minorEastAsia" w:hint="eastAsia"/>
          <w:b/>
          <w:sz w:val="18"/>
          <w:szCs w:val="18"/>
        </w:rPr>
        <w:t>【产品说明】</w:t>
      </w:r>
    </w:p>
    <w:p w14:paraId="46B6BD2A" w14:textId="77777777" w:rsidR="00131A05" w:rsidRPr="006E66EC" w:rsidRDefault="006E66EC" w:rsidP="006E66EC">
      <w:pPr>
        <w:pStyle w:val="af2"/>
        <w:numPr>
          <w:ilvl w:val="0"/>
          <w:numId w:val="1"/>
        </w:numPr>
        <w:tabs>
          <w:tab w:val="left" w:pos="4644"/>
        </w:tabs>
        <w:ind w:firstLineChars="0"/>
        <w:jc w:val="left"/>
        <w:rPr>
          <w:rFonts w:asciiTheme="minorEastAsia" w:hAnsiTheme="minorEastAsia"/>
          <w:sz w:val="18"/>
          <w:szCs w:val="18"/>
        </w:rPr>
      </w:pPr>
      <w:r w:rsidRPr="006E66EC">
        <w:rPr>
          <w:rFonts w:asciiTheme="minorEastAsia" w:hAnsiTheme="minorEastAsia" w:hint="eastAsia"/>
          <w:sz w:val="18"/>
          <w:szCs w:val="18"/>
        </w:rPr>
        <w:t>参保对象：青岛市城镇职工基本医疗保险、城乡居民基本医疗保险参保人员，按照自愿原则参保青岛市“琴岛e保”商业健康补充保险（以下简称“琴岛e保”）。</w:t>
      </w:r>
      <w:r w:rsidRPr="006E66EC">
        <w:rPr>
          <w:rFonts w:asciiTheme="minorEastAsia" w:hAnsiTheme="minorEastAsia"/>
          <w:sz w:val="18"/>
          <w:szCs w:val="18"/>
        </w:rPr>
        <w:t xml:space="preserve"> </w:t>
      </w:r>
      <w:r w:rsidRPr="006E66EC">
        <w:rPr>
          <w:rFonts w:asciiTheme="minorEastAsia" w:hAnsiTheme="minorEastAsia" w:hint="eastAsia"/>
          <w:sz w:val="18"/>
          <w:szCs w:val="18"/>
        </w:rPr>
        <w:t>参保不设置年龄、既往病史、健康状况、职业类型等限制条件。</w:t>
      </w:r>
    </w:p>
    <w:p w14:paraId="6B83DA15" w14:textId="77777777" w:rsidR="00131A05" w:rsidRPr="006E66EC" w:rsidRDefault="006E66EC" w:rsidP="006E66EC">
      <w:pPr>
        <w:rPr>
          <w:rFonts w:asciiTheme="minorEastAsia" w:hAnsiTheme="minorEastAsia"/>
          <w:sz w:val="18"/>
          <w:szCs w:val="18"/>
        </w:rPr>
      </w:pPr>
      <w:r w:rsidRPr="006E66EC">
        <w:rPr>
          <w:rFonts w:asciiTheme="minorEastAsia" w:hAnsiTheme="minorEastAsia" w:hint="eastAsia"/>
          <w:sz w:val="18"/>
          <w:szCs w:val="18"/>
        </w:rPr>
        <w:t>二、年度保费：</w:t>
      </w:r>
      <w:r w:rsidRPr="006E66EC">
        <w:rPr>
          <w:rFonts w:asciiTheme="minorEastAsia" w:hAnsiTheme="minorEastAsia"/>
          <w:sz w:val="18"/>
          <w:szCs w:val="18"/>
        </w:rPr>
        <w:t>139元／人（人民币壹佰叁</w:t>
      </w:r>
      <w:r w:rsidRPr="006E66EC">
        <w:rPr>
          <w:rFonts w:asciiTheme="minorEastAsia" w:hAnsiTheme="minorEastAsia" w:hint="eastAsia"/>
          <w:sz w:val="18"/>
          <w:szCs w:val="18"/>
        </w:rPr>
        <w:t>拾玖元整）。</w:t>
      </w:r>
    </w:p>
    <w:p w14:paraId="3C525210" w14:textId="77777777" w:rsidR="00131A05" w:rsidRDefault="006E66EC">
      <w:pPr>
        <w:rPr>
          <w:rFonts w:asciiTheme="minorEastAsia" w:hAnsiTheme="minorEastAsia"/>
          <w:sz w:val="18"/>
          <w:szCs w:val="18"/>
        </w:rPr>
      </w:pPr>
      <w:r>
        <w:rPr>
          <w:rFonts w:asciiTheme="minorEastAsia" w:hAnsiTheme="minorEastAsia" w:hint="eastAsia"/>
          <w:sz w:val="18"/>
          <w:szCs w:val="18"/>
        </w:rPr>
        <w:t>三、缴费期间：</w:t>
      </w:r>
      <w:r>
        <w:rPr>
          <w:rFonts w:asciiTheme="minorEastAsia" w:hAnsiTheme="minorEastAsia"/>
          <w:sz w:val="18"/>
          <w:szCs w:val="18"/>
        </w:rPr>
        <w:t>2021年5</w:t>
      </w:r>
      <w:r>
        <w:rPr>
          <w:rFonts w:asciiTheme="minorEastAsia" w:hAnsiTheme="minorEastAsia" w:hint="eastAsia"/>
          <w:sz w:val="18"/>
          <w:szCs w:val="18"/>
        </w:rPr>
        <w:t>月</w:t>
      </w:r>
      <w:r>
        <w:rPr>
          <w:rFonts w:asciiTheme="minorEastAsia" w:hAnsiTheme="minorEastAsia"/>
          <w:sz w:val="18"/>
          <w:szCs w:val="18"/>
        </w:rPr>
        <w:t>9</w:t>
      </w:r>
      <w:r>
        <w:rPr>
          <w:rFonts w:asciiTheme="minorEastAsia" w:hAnsiTheme="minorEastAsia" w:hint="eastAsia"/>
          <w:sz w:val="18"/>
          <w:szCs w:val="18"/>
        </w:rPr>
        <w:t>日</w:t>
      </w:r>
      <w:r>
        <w:rPr>
          <w:rFonts w:asciiTheme="minorEastAsia" w:hAnsiTheme="minorEastAsia"/>
          <w:sz w:val="18"/>
          <w:szCs w:val="18"/>
        </w:rPr>
        <w:t>0时起至2021</w:t>
      </w:r>
      <w:r>
        <w:rPr>
          <w:rFonts w:asciiTheme="minorEastAsia" w:hAnsiTheme="minorEastAsia" w:hint="eastAsia"/>
          <w:sz w:val="18"/>
          <w:szCs w:val="18"/>
        </w:rPr>
        <w:t>年</w:t>
      </w:r>
      <w:r>
        <w:rPr>
          <w:rFonts w:asciiTheme="minorEastAsia" w:hAnsiTheme="minorEastAsia"/>
          <w:sz w:val="18"/>
          <w:szCs w:val="18"/>
        </w:rPr>
        <w:t>6</w:t>
      </w:r>
      <w:r>
        <w:rPr>
          <w:rFonts w:asciiTheme="minorEastAsia" w:hAnsiTheme="minorEastAsia" w:hint="eastAsia"/>
          <w:sz w:val="18"/>
          <w:szCs w:val="18"/>
        </w:rPr>
        <w:t>月</w:t>
      </w:r>
      <w:r>
        <w:rPr>
          <w:rFonts w:asciiTheme="minorEastAsia" w:hAnsiTheme="minorEastAsia"/>
          <w:sz w:val="18"/>
          <w:szCs w:val="18"/>
        </w:rPr>
        <w:t>30</w:t>
      </w:r>
      <w:r>
        <w:rPr>
          <w:rFonts w:asciiTheme="minorEastAsia" w:hAnsiTheme="minorEastAsia" w:hint="eastAsia"/>
          <w:sz w:val="18"/>
          <w:szCs w:val="18"/>
        </w:rPr>
        <w:t>日</w:t>
      </w:r>
      <w:r>
        <w:rPr>
          <w:rFonts w:asciiTheme="minorEastAsia" w:hAnsiTheme="minorEastAsia"/>
          <w:sz w:val="18"/>
          <w:szCs w:val="18"/>
        </w:rPr>
        <w:t>24时止。</w:t>
      </w:r>
    </w:p>
    <w:p w14:paraId="3D230229" w14:textId="77777777" w:rsidR="00131A05" w:rsidRDefault="006E66EC">
      <w:pPr>
        <w:rPr>
          <w:rFonts w:asciiTheme="minorEastAsia" w:hAnsiTheme="minorEastAsia"/>
          <w:sz w:val="18"/>
          <w:szCs w:val="18"/>
        </w:rPr>
      </w:pPr>
      <w:r>
        <w:rPr>
          <w:rFonts w:asciiTheme="minorEastAsia" w:hAnsiTheme="minorEastAsia" w:hint="eastAsia"/>
          <w:sz w:val="18"/>
          <w:szCs w:val="18"/>
        </w:rPr>
        <w:t>四、保险期间：</w:t>
      </w:r>
      <w:r>
        <w:rPr>
          <w:rFonts w:asciiTheme="minorEastAsia" w:hAnsiTheme="minorEastAsia"/>
          <w:sz w:val="18"/>
          <w:szCs w:val="18"/>
        </w:rPr>
        <w:t>1年，</w:t>
      </w:r>
      <w:r>
        <w:rPr>
          <w:rFonts w:asciiTheme="minorEastAsia" w:hAnsiTheme="minorEastAsia" w:hint="eastAsia"/>
          <w:sz w:val="18"/>
          <w:szCs w:val="18"/>
        </w:rPr>
        <w:t>自</w:t>
      </w:r>
      <w:r>
        <w:rPr>
          <w:rFonts w:asciiTheme="minorEastAsia" w:hAnsiTheme="minorEastAsia"/>
          <w:sz w:val="18"/>
          <w:szCs w:val="18"/>
        </w:rPr>
        <w:t>2021年7月1日0时起至2022年6月30日24时止。</w:t>
      </w:r>
    </w:p>
    <w:p w14:paraId="0316AA47" w14:textId="1A3198C9" w:rsidR="00131A05" w:rsidRDefault="006E66EC">
      <w:pPr>
        <w:rPr>
          <w:rFonts w:ascii="黑体" w:eastAsia="黑体" w:hAnsi="黑体"/>
          <w:b/>
          <w:sz w:val="18"/>
          <w:szCs w:val="18"/>
        </w:rPr>
      </w:pPr>
      <w:r>
        <w:rPr>
          <w:rFonts w:asciiTheme="minorEastAsia" w:hAnsiTheme="minorEastAsia" w:hint="eastAsia"/>
          <w:sz w:val="18"/>
          <w:szCs w:val="18"/>
        </w:rPr>
        <w:t>五、等待期：</w:t>
      </w:r>
      <w:r>
        <w:rPr>
          <w:rFonts w:asciiTheme="minorEastAsia" w:hAnsiTheme="minorEastAsia"/>
          <w:sz w:val="18"/>
          <w:szCs w:val="18"/>
        </w:rPr>
        <w:t>2021</w:t>
      </w:r>
      <w:proofErr w:type="gramStart"/>
      <w:r>
        <w:rPr>
          <w:rFonts w:asciiTheme="minorEastAsia" w:hAnsiTheme="minorEastAsia"/>
          <w:sz w:val="18"/>
          <w:szCs w:val="18"/>
        </w:rPr>
        <w:t>年</w:t>
      </w:r>
      <w:r>
        <w:rPr>
          <w:rFonts w:asciiTheme="minorEastAsia" w:hAnsiTheme="minorEastAsia" w:hint="eastAsia"/>
          <w:sz w:val="18"/>
          <w:szCs w:val="18"/>
        </w:rPr>
        <w:t>首年</w:t>
      </w:r>
      <w:proofErr w:type="gramEnd"/>
      <w:ins w:id="1" w:author="马晓娟" w:date="2021-05-06T09:09:00Z">
        <w:r w:rsidR="00A07835">
          <w:rPr>
            <w:rFonts w:asciiTheme="minorEastAsia" w:hAnsiTheme="minorEastAsia" w:hint="eastAsia"/>
            <w:sz w:val="18"/>
            <w:szCs w:val="18"/>
          </w:rPr>
          <w:t>参保</w:t>
        </w:r>
      </w:ins>
      <w:del w:id="2" w:author="马晓娟" w:date="2021-05-06T09:09:00Z">
        <w:r w:rsidDel="00A07835">
          <w:rPr>
            <w:rFonts w:asciiTheme="minorEastAsia" w:hAnsiTheme="minorEastAsia" w:hint="eastAsia"/>
            <w:sz w:val="18"/>
            <w:szCs w:val="18"/>
          </w:rPr>
          <w:delText>投保</w:delText>
        </w:r>
      </w:del>
      <w:r>
        <w:rPr>
          <w:rFonts w:asciiTheme="minorEastAsia" w:hAnsiTheme="minorEastAsia" w:hint="eastAsia"/>
          <w:sz w:val="18"/>
          <w:szCs w:val="18"/>
        </w:rPr>
        <w:t>的，首年及续保均不设待遇等待期；以后各年新增</w:t>
      </w:r>
      <w:del w:id="3" w:author="huanyuanjian@hotmail.com" w:date="2021-04-29T22:25:00Z">
        <w:r w:rsidDel="007F4F92">
          <w:rPr>
            <w:rFonts w:asciiTheme="minorEastAsia" w:hAnsiTheme="minorEastAsia" w:hint="eastAsia"/>
            <w:sz w:val="18"/>
            <w:szCs w:val="18"/>
          </w:rPr>
          <w:delText>参保</w:delText>
        </w:r>
      </w:del>
      <w:ins w:id="4" w:author="huanyuanjian@hotmail.com" w:date="2021-04-29T22:25:00Z">
        <w:del w:id="5" w:author="Windows 用户" w:date="2021-05-04T14:32:00Z">
          <w:r w:rsidR="007F4F92" w:rsidDel="006F1D7A">
            <w:rPr>
              <w:rFonts w:asciiTheme="minorEastAsia" w:hAnsiTheme="minorEastAsia" w:hint="eastAsia"/>
              <w:sz w:val="18"/>
              <w:szCs w:val="18"/>
            </w:rPr>
            <w:delText>投保</w:delText>
          </w:r>
        </w:del>
      </w:ins>
      <w:ins w:id="6" w:author="Windows 用户" w:date="2021-05-04T14:32:00Z">
        <w:r w:rsidR="006F1D7A">
          <w:rPr>
            <w:rFonts w:asciiTheme="minorEastAsia" w:hAnsiTheme="minorEastAsia" w:hint="eastAsia"/>
            <w:sz w:val="18"/>
            <w:szCs w:val="18"/>
          </w:rPr>
          <w:t>参保</w:t>
        </w:r>
      </w:ins>
      <w:r>
        <w:rPr>
          <w:rFonts w:asciiTheme="minorEastAsia" w:hAnsiTheme="minorEastAsia" w:hint="eastAsia"/>
          <w:sz w:val="18"/>
          <w:szCs w:val="18"/>
        </w:rPr>
        <w:t>者，</w:t>
      </w:r>
      <w:r w:rsidRPr="006E66EC">
        <w:rPr>
          <w:rFonts w:asciiTheme="minorEastAsia" w:hAnsiTheme="minorEastAsia" w:hint="eastAsia"/>
          <w:sz w:val="18"/>
          <w:szCs w:val="18"/>
        </w:rPr>
        <w:t>自</w:t>
      </w:r>
      <w:del w:id="7" w:author="huanyuanjian@hotmail.com" w:date="2021-04-29T22:26:00Z">
        <w:r w:rsidRPr="006E66EC" w:rsidDel="007F4F92">
          <w:rPr>
            <w:rFonts w:asciiTheme="minorEastAsia" w:hAnsiTheme="minorEastAsia" w:hint="eastAsia"/>
            <w:sz w:val="18"/>
            <w:szCs w:val="18"/>
          </w:rPr>
          <w:delText>该被保险人的</w:delText>
        </w:r>
      </w:del>
      <w:r w:rsidRPr="006E66EC">
        <w:rPr>
          <w:rFonts w:asciiTheme="minorEastAsia" w:hAnsiTheme="minorEastAsia" w:hint="eastAsia"/>
          <w:sz w:val="18"/>
          <w:szCs w:val="18"/>
        </w:rPr>
        <w:t>合同生效日起</w:t>
      </w:r>
      <w:r w:rsidRPr="006E66EC">
        <w:rPr>
          <w:rFonts w:asciiTheme="minorEastAsia" w:hAnsiTheme="minorEastAsia"/>
          <w:sz w:val="18"/>
          <w:szCs w:val="18"/>
        </w:rPr>
        <w:t>60日（含第60</w:t>
      </w:r>
      <w:r>
        <w:rPr>
          <w:rFonts w:asciiTheme="minorEastAsia" w:hAnsiTheme="minorEastAsia"/>
          <w:sz w:val="18"/>
          <w:szCs w:val="18"/>
        </w:rPr>
        <w:t>日）为等待期（新生儿无等待期</w:t>
      </w:r>
      <w:r w:rsidRPr="006E66EC">
        <w:rPr>
          <w:rFonts w:asciiTheme="minorEastAsia" w:hAnsiTheme="minorEastAsia"/>
          <w:sz w:val="18"/>
          <w:szCs w:val="18"/>
        </w:rPr>
        <w:t>）</w:t>
      </w:r>
      <w:r>
        <w:rPr>
          <w:rFonts w:ascii="黑体" w:eastAsia="黑体" w:hAnsi="黑体" w:hint="eastAsia"/>
          <w:b/>
          <w:sz w:val="18"/>
          <w:szCs w:val="18"/>
        </w:rPr>
        <w:t>。等待期，是指保险合同在生效的指定时期内，即使发生保险事故，受益人也不能获得保险赔偿，这段时期称为等待期。</w:t>
      </w:r>
    </w:p>
    <w:p w14:paraId="178F0EEE" w14:textId="77777777" w:rsidR="00131A05" w:rsidRDefault="006E66EC">
      <w:pPr>
        <w:rPr>
          <w:rFonts w:asciiTheme="minorEastAsia" w:hAnsiTheme="minorEastAsia"/>
          <w:sz w:val="18"/>
          <w:szCs w:val="18"/>
        </w:rPr>
      </w:pPr>
      <w:r>
        <w:rPr>
          <w:rFonts w:asciiTheme="minorEastAsia" w:hAnsiTheme="minorEastAsia" w:hint="eastAsia"/>
          <w:sz w:val="18"/>
          <w:szCs w:val="18"/>
        </w:rPr>
        <w:t>六、参保份数：每位被保险人仅限</w:t>
      </w:r>
      <w:r>
        <w:rPr>
          <w:rFonts w:asciiTheme="minorEastAsia" w:hAnsiTheme="minorEastAsia"/>
          <w:sz w:val="18"/>
          <w:szCs w:val="18"/>
        </w:rPr>
        <w:t>1</w:t>
      </w:r>
      <w:r>
        <w:rPr>
          <w:rFonts w:asciiTheme="minorEastAsia" w:hAnsiTheme="minorEastAsia" w:hint="eastAsia"/>
          <w:sz w:val="18"/>
          <w:szCs w:val="18"/>
        </w:rPr>
        <w:t>份。</w:t>
      </w:r>
    </w:p>
    <w:p w14:paraId="663C8F96" w14:textId="77777777" w:rsidR="00131A05" w:rsidRDefault="006E66EC">
      <w:pPr>
        <w:rPr>
          <w:rFonts w:asciiTheme="minorEastAsia" w:hAnsiTheme="minorEastAsia"/>
          <w:sz w:val="18"/>
          <w:szCs w:val="18"/>
        </w:rPr>
      </w:pPr>
      <w:r>
        <w:rPr>
          <w:rFonts w:asciiTheme="minorEastAsia" w:hAnsiTheme="minorEastAsia" w:hint="eastAsia"/>
          <w:sz w:val="18"/>
          <w:szCs w:val="18"/>
        </w:rPr>
        <w:t>七、受益人：法定受益人。</w:t>
      </w:r>
    </w:p>
    <w:p w14:paraId="3C5D5724" w14:textId="77777777" w:rsidR="00131A05" w:rsidRDefault="006E66EC">
      <w:pPr>
        <w:rPr>
          <w:rFonts w:ascii="黑体" w:eastAsia="黑体" w:hAnsi="黑体"/>
          <w:b/>
          <w:sz w:val="18"/>
          <w:szCs w:val="18"/>
        </w:rPr>
      </w:pPr>
      <w:r>
        <w:rPr>
          <w:rFonts w:asciiTheme="minorEastAsia" w:hAnsiTheme="minorEastAsia" w:hint="eastAsia"/>
          <w:sz w:val="18"/>
          <w:szCs w:val="18"/>
        </w:rPr>
        <w:t>八、缴费人与被保险人关系仅限于：本人、配偶、父母、子女等。</w:t>
      </w:r>
      <w:r>
        <w:rPr>
          <w:rFonts w:ascii="黑体" w:eastAsia="黑体" w:hAnsi="黑体" w:hint="eastAsia"/>
          <w:b/>
          <w:sz w:val="18"/>
          <w:szCs w:val="18"/>
        </w:rPr>
        <w:t>监护人须确定对所填未成年被保险人拥有法定监护权，确定所填未成年被保险人的信息真实有效，确定承担为该未成年被保险人支付保费、办理保全理赔等义务；如有不实，该监护人将承担一切法律后果。</w:t>
      </w:r>
    </w:p>
    <w:p w14:paraId="63E4DE43" w14:textId="77777777" w:rsidR="00131A05" w:rsidRDefault="006E66EC">
      <w:pPr>
        <w:rPr>
          <w:rFonts w:asciiTheme="minorEastAsia" w:hAnsiTheme="minorEastAsia"/>
          <w:sz w:val="18"/>
          <w:szCs w:val="18"/>
        </w:rPr>
      </w:pPr>
      <w:r>
        <w:rPr>
          <w:rFonts w:asciiTheme="minorEastAsia" w:hAnsiTheme="minorEastAsia" w:hint="eastAsia"/>
          <w:sz w:val="18"/>
          <w:szCs w:val="18"/>
        </w:rPr>
        <w:t>九、关于缴费期间撤单的约定：</w:t>
      </w:r>
    </w:p>
    <w:p w14:paraId="5E2F968A" w14:textId="77777777" w:rsidR="00131A05" w:rsidRDefault="006E66EC">
      <w:pPr>
        <w:ind w:firstLineChars="200" w:firstLine="360"/>
        <w:rPr>
          <w:rFonts w:asciiTheme="minorEastAsia" w:hAnsiTheme="minorEastAsia"/>
          <w:sz w:val="18"/>
          <w:szCs w:val="18"/>
        </w:rPr>
      </w:pPr>
      <w:r>
        <w:rPr>
          <w:rFonts w:asciiTheme="minorEastAsia" w:hAnsiTheme="minorEastAsia" w:hint="eastAsia"/>
          <w:sz w:val="18"/>
          <w:szCs w:val="18"/>
        </w:rPr>
        <w:t>若缴费人需要取消参保的，应在缴费期间（</w:t>
      </w:r>
      <w:r>
        <w:rPr>
          <w:rFonts w:asciiTheme="minorEastAsia" w:hAnsiTheme="minorEastAsia"/>
          <w:sz w:val="18"/>
          <w:szCs w:val="18"/>
        </w:rPr>
        <w:t>2021年5月9</w:t>
      </w:r>
      <w:r>
        <w:rPr>
          <w:rFonts w:asciiTheme="minorEastAsia" w:hAnsiTheme="minorEastAsia" w:hint="eastAsia"/>
          <w:sz w:val="18"/>
          <w:szCs w:val="18"/>
        </w:rPr>
        <w:t>日</w:t>
      </w:r>
      <w:r>
        <w:rPr>
          <w:rFonts w:asciiTheme="minorEastAsia" w:hAnsiTheme="minorEastAsia"/>
          <w:sz w:val="18"/>
          <w:szCs w:val="18"/>
        </w:rPr>
        <w:t>0时起至2021年6</w:t>
      </w:r>
      <w:r>
        <w:rPr>
          <w:rFonts w:asciiTheme="minorEastAsia" w:hAnsiTheme="minorEastAsia" w:hint="eastAsia"/>
          <w:sz w:val="18"/>
          <w:szCs w:val="18"/>
        </w:rPr>
        <w:t>月</w:t>
      </w:r>
      <w:r>
        <w:rPr>
          <w:rFonts w:asciiTheme="minorEastAsia" w:hAnsiTheme="minorEastAsia"/>
          <w:sz w:val="18"/>
          <w:szCs w:val="18"/>
        </w:rPr>
        <w:t>30</w:t>
      </w:r>
      <w:r>
        <w:rPr>
          <w:rFonts w:asciiTheme="minorEastAsia" w:hAnsiTheme="minorEastAsia" w:hint="eastAsia"/>
          <w:sz w:val="18"/>
          <w:szCs w:val="18"/>
        </w:rPr>
        <w:t>日</w:t>
      </w:r>
      <w:r>
        <w:rPr>
          <w:rFonts w:asciiTheme="minorEastAsia" w:hAnsiTheme="minorEastAsia"/>
          <w:sz w:val="18"/>
          <w:szCs w:val="18"/>
        </w:rPr>
        <w:t>24时止）内提出，相关保费全额原路退回至缴费人。</w:t>
      </w:r>
    </w:p>
    <w:p w14:paraId="62AF230B" w14:textId="77777777" w:rsidR="00131A05" w:rsidRDefault="006E66EC">
      <w:pPr>
        <w:rPr>
          <w:rFonts w:asciiTheme="minorEastAsia" w:hAnsiTheme="minorEastAsia"/>
          <w:sz w:val="18"/>
          <w:szCs w:val="18"/>
        </w:rPr>
      </w:pPr>
      <w:r>
        <w:rPr>
          <w:rFonts w:asciiTheme="minorEastAsia" w:hAnsiTheme="minorEastAsia" w:hint="eastAsia"/>
          <w:sz w:val="18"/>
          <w:szCs w:val="18"/>
        </w:rPr>
        <w:t>十、关于保全的约定：</w:t>
      </w:r>
    </w:p>
    <w:p w14:paraId="73E040F3" w14:textId="77777777" w:rsidR="00131A05" w:rsidRDefault="006E66EC">
      <w:pPr>
        <w:rPr>
          <w:rFonts w:asciiTheme="minorEastAsia" w:hAnsiTheme="minorEastAsia"/>
          <w:sz w:val="18"/>
          <w:szCs w:val="18"/>
        </w:rPr>
      </w:pPr>
      <w:r>
        <w:rPr>
          <w:rFonts w:asciiTheme="minorEastAsia" w:hAnsiTheme="minorEastAsia" w:hint="eastAsia"/>
          <w:sz w:val="18"/>
          <w:szCs w:val="18"/>
        </w:rPr>
        <w:t>（一）信息变更流程：</w:t>
      </w:r>
    </w:p>
    <w:p w14:paraId="7D288FF4" w14:textId="77777777" w:rsidR="00131A05" w:rsidRDefault="006E66EC">
      <w:pPr>
        <w:ind w:firstLineChars="200" w:firstLine="360"/>
        <w:rPr>
          <w:rFonts w:asciiTheme="minorEastAsia" w:hAnsiTheme="minorEastAsia"/>
          <w:sz w:val="18"/>
          <w:szCs w:val="18"/>
        </w:rPr>
      </w:pPr>
      <w:r>
        <w:rPr>
          <w:rFonts w:asciiTheme="minorEastAsia" w:hAnsiTheme="minorEastAsia" w:hint="eastAsia"/>
          <w:sz w:val="18"/>
          <w:szCs w:val="18"/>
        </w:rPr>
        <w:t>本项目在参保时已经与医保系统进行身份校验一致，若后续需要对姓名等参保信息变更的，请到医保经办机构的服务窗口办理变更。</w:t>
      </w:r>
    </w:p>
    <w:p w14:paraId="18277037" w14:textId="77777777" w:rsidR="00131A05" w:rsidRDefault="006E66EC">
      <w:pPr>
        <w:ind w:firstLineChars="200" w:firstLine="360"/>
        <w:rPr>
          <w:rFonts w:asciiTheme="minorEastAsia" w:hAnsiTheme="minorEastAsia"/>
          <w:sz w:val="18"/>
          <w:szCs w:val="18"/>
        </w:rPr>
      </w:pPr>
      <w:r>
        <w:rPr>
          <w:rFonts w:asciiTheme="minorEastAsia" w:hAnsiTheme="minorEastAsia" w:hint="eastAsia"/>
          <w:sz w:val="18"/>
          <w:szCs w:val="18"/>
        </w:rPr>
        <w:t>变更所需资料：申请人有效身份证件、被更正人有效身份证件、医保卡等。</w:t>
      </w:r>
    </w:p>
    <w:p w14:paraId="3C08A919" w14:textId="77777777" w:rsidR="00131A05" w:rsidRDefault="006E66EC">
      <w:pPr>
        <w:rPr>
          <w:rFonts w:asciiTheme="minorEastAsia" w:hAnsiTheme="minorEastAsia"/>
          <w:sz w:val="18"/>
          <w:szCs w:val="18"/>
        </w:rPr>
      </w:pPr>
      <w:r>
        <w:rPr>
          <w:rFonts w:asciiTheme="minorEastAsia" w:hAnsiTheme="minorEastAsia" w:hint="eastAsia"/>
          <w:sz w:val="18"/>
          <w:szCs w:val="18"/>
        </w:rPr>
        <w:t>（二）不得退保：</w:t>
      </w:r>
    </w:p>
    <w:p w14:paraId="334C09FC" w14:textId="77777777" w:rsidR="00131A05" w:rsidRDefault="006E66EC" w:rsidP="006E66EC">
      <w:pPr>
        <w:ind w:firstLineChars="200" w:firstLine="361"/>
        <w:rPr>
          <w:rFonts w:ascii="黑体" w:eastAsia="黑体" w:hAnsi="黑体"/>
          <w:b/>
          <w:sz w:val="18"/>
          <w:szCs w:val="18"/>
        </w:rPr>
      </w:pPr>
      <w:r>
        <w:rPr>
          <w:rFonts w:ascii="黑体" w:eastAsia="黑体" w:hAnsi="黑体" w:hint="eastAsia"/>
          <w:b/>
          <w:sz w:val="18"/>
          <w:szCs w:val="18"/>
        </w:rPr>
        <w:t>在缴费期（</w:t>
      </w:r>
      <w:r>
        <w:rPr>
          <w:rFonts w:ascii="黑体" w:eastAsia="黑体" w:hAnsi="黑体"/>
          <w:b/>
          <w:sz w:val="18"/>
          <w:szCs w:val="18"/>
        </w:rPr>
        <w:t>2021年6</w:t>
      </w:r>
      <w:r>
        <w:rPr>
          <w:rFonts w:ascii="黑体" w:eastAsia="黑体" w:hAnsi="黑体" w:hint="eastAsia"/>
          <w:b/>
          <w:sz w:val="18"/>
          <w:szCs w:val="18"/>
        </w:rPr>
        <w:t>月</w:t>
      </w:r>
      <w:r>
        <w:rPr>
          <w:rFonts w:ascii="黑体" w:eastAsia="黑体" w:hAnsi="黑体"/>
          <w:b/>
          <w:sz w:val="18"/>
          <w:szCs w:val="18"/>
        </w:rPr>
        <w:t>30</w:t>
      </w:r>
      <w:r>
        <w:rPr>
          <w:rFonts w:ascii="黑体" w:eastAsia="黑体" w:hAnsi="黑体" w:hint="eastAsia"/>
          <w:b/>
          <w:sz w:val="18"/>
          <w:szCs w:val="18"/>
        </w:rPr>
        <w:t>日</w:t>
      </w:r>
      <w:r>
        <w:rPr>
          <w:rFonts w:ascii="黑体" w:eastAsia="黑体" w:hAnsi="黑体"/>
          <w:b/>
          <w:sz w:val="18"/>
          <w:szCs w:val="18"/>
        </w:rPr>
        <w:t>24时</w:t>
      </w:r>
      <w:r>
        <w:rPr>
          <w:rFonts w:ascii="黑体" w:eastAsia="黑体" w:hAnsi="黑体" w:hint="eastAsia"/>
          <w:b/>
          <w:sz w:val="18"/>
          <w:szCs w:val="18"/>
        </w:rPr>
        <w:t>止）结束后，不得退保。</w:t>
      </w:r>
    </w:p>
    <w:p w14:paraId="0727E397" w14:textId="77777777" w:rsidR="00131A05" w:rsidRDefault="006E66EC">
      <w:pPr>
        <w:autoSpaceDE w:val="0"/>
        <w:autoSpaceDN w:val="0"/>
        <w:rPr>
          <w:rFonts w:asciiTheme="minorEastAsia" w:hAnsiTheme="minorEastAsia"/>
          <w:sz w:val="18"/>
          <w:szCs w:val="18"/>
        </w:rPr>
      </w:pPr>
      <w:r>
        <w:rPr>
          <w:rFonts w:asciiTheme="minorEastAsia" w:hAnsiTheme="minorEastAsia" w:hint="eastAsia"/>
          <w:sz w:val="18"/>
          <w:szCs w:val="18"/>
        </w:rPr>
        <w:t>十一、</w:t>
      </w:r>
      <w:r>
        <w:rPr>
          <w:rFonts w:ascii="黑体" w:eastAsia="黑体" w:hAnsi="黑体" w:hint="eastAsia"/>
          <w:b/>
          <w:sz w:val="18"/>
          <w:szCs w:val="18"/>
        </w:rPr>
        <w:t>被保险人在保险责任期起始日（</w:t>
      </w:r>
      <w:r>
        <w:rPr>
          <w:rFonts w:ascii="黑体" w:eastAsia="黑体" w:hAnsi="黑体"/>
          <w:b/>
          <w:sz w:val="18"/>
          <w:szCs w:val="18"/>
        </w:rPr>
        <w:t>2021</w:t>
      </w:r>
      <w:r>
        <w:rPr>
          <w:rFonts w:ascii="黑体" w:eastAsia="黑体" w:hAnsi="黑体" w:hint="eastAsia"/>
          <w:b/>
          <w:sz w:val="18"/>
          <w:szCs w:val="18"/>
        </w:rPr>
        <w:t>年</w:t>
      </w:r>
      <w:r>
        <w:rPr>
          <w:rFonts w:ascii="黑体" w:eastAsia="黑体" w:hAnsi="黑体"/>
          <w:b/>
          <w:sz w:val="18"/>
          <w:szCs w:val="18"/>
        </w:rPr>
        <w:t>7</w:t>
      </w:r>
      <w:r>
        <w:rPr>
          <w:rFonts w:ascii="黑体" w:eastAsia="黑体" w:hAnsi="黑体" w:hint="eastAsia"/>
          <w:b/>
          <w:sz w:val="18"/>
          <w:szCs w:val="18"/>
        </w:rPr>
        <w:t>月</w:t>
      </w:r>
      <w:r>
        <w:rPr>
          <w:rFonts w:ascii="黑体" w:eastAsia="黑体" w:hAnsi="黑体"/>
          <w:b/>
          <w:sz w:val="18"/>
          <w:szCs w:val="18"/>
        </w:rPr>
        <w:t>1</w:t>
      </w:r>
      <w:r>
        <w:rPr>
          <w:rFonts w:ascii="黑体" w:eastAsia="黑体" w:hAnsi="黑体" w:hint="eastAsia"/>
          <w:b/>
          <w:sz w:val="18"/>
          <w:szCs w:val="18"/>
        </w:rPr>
        <w:t>日）以前入院，因事故发生不在保险责任期内，该次住院产生的所有医疗费用保险人不承担给付保险金责任</w:t>
      </w:r>
      <w:r>
        <w:rPr>
          <w:rFonts w:asciiTheme="minorEastAsia" w:hAnsiTheme="minorEastAsia" w:hint="eastAsia"/>
          <w:sz w:val="18"/>
          <w:szCs w:val="18"/>
        </w:rPr>
        <w:t>；</w:t>
      </w:r>
      <w:r>
        <w:rPr>
          <w:rFonts w:ascii="黑体" w:eastAsia="黑体" w:hAnsi="黑体" w:hint="eastAsia"/>
          <w:b/>
          <w:sz w:val="18"/>
          <w:szCs w:val="18"/>
        </w:rPr>
        <w:t>被保险人在保险责任期间入院，但在保险责任终止日期（</w:t>
      </w:r>
      <w:r>
        <w:rPr>
          <w:rFonts w:ascii="黑体" w:eastAsia="黑体" w:hAnsi="黑体"/>
          <w:b/>
          <w:sz w:val="18"/>
          <w:szCs w:val="18"/>
        </w:rPr>
        <w:t>2022年6月30日）</w:t>
      </w:r>
      <w:r>
        <w:rPr>
          <w:rFonts w:ascii="黑体" w:eastAsia="黑体" w:hAnsi="黑体" w:hint="eastAsia"/>
          <w:b/>
          <w:sz w:val="18"/>
          <w:szCs w:val="18"/>
        </w:rPr>
        <w:t>治疗仍未结束且次年未及时续保的，保险人所负保险责任自保险期间届满之时终止</w:t>
      </w:r>
      <w:r>
        <w:rPr>
          <w:rFonts w:asciiTheme="minorEastAsia" w:hAnsiTheme="minorEastAsia" w:hint="eastAsia"/>
          <w:sz w:val="18"/>
          <w:szCs w:val="18"/>
        </w:rPr>
        <w:t>。</w:t>
      </w:r>
    </w:p>
    <w:p w14:paraId="2052BF92" w14:textId="77777777" w:rsidR="00131A05" w:rsidRPr="006E66EC" w:rsidDel="007F4F92" w:rsidRDefault="006E66EC">
      <w:pPr>
        <w:autoSpaceDE w:val="0"/>
        <w:autoSpaceDN w:val="0"/>
        <w:rPr>
          <w:del w:id="8" w:author="huanyuanjian@hotmail.com" w:date="2021-04-29T22:26:00Z"/>
          <w:rFonts w:ascii="黑体" w:eastAsia="黑体" w:hAnsi="黑体"/>
          <w:b/>
          <w:sz w:val="18"/>
          <w:szCs w:val="18"/>
        </w:rPr>
      </w:pPr>
      <w:del w:id="9" w:author="huanyuanjian@hotmail.com" w:date="2021-04-29T22:26:00Z">
        <w:r w:rsidDel="007F4F92">
          <w:rPr>
            <w:rFonts w:asciiTheme="minorEastAsia" w:hAnsiTheme="minorEastAsia" w:hint="eastAsia"/>
            <w:sz w:val="18"/>
            <w:szCs w:val="18"/>
          </w:rPr>
          <w:delText>十二、</w:delText>
        </w:r>
        <w:r w:rsidDel="007F4F92">
          <w:rPr>
            <w:rFonts w:ascii="黑体" w:eastAsia="黑体" w:hAnsi="黑体" w:hint="eastAsia"/>
            <w:b/>
            <w:sz w:val="18"/>
            <w:szCs w:val="18"/>
          </w:rPr>
          <w:delText>若保险期间内清单中某特药</w:delText>
        </w:r>
        <w:r w:rsidDel="007F4F92">
          <w:rPr>
            <w:rFonts w:ascii="黑体" w:eastAsia="黑体" w:hAnsi="黑体"/>
            <w:b/>
            <w:sz w:val="18"/>
            <w:szCs w:val="18"/>
          </w:rPr>
          <w:delText>/特材通过国家或省药品谈判进入医保基本及大病医疗保险支付范围内，则本保险责任</w:delText>
        </w:r>
        <w:r w:rsidDel="007F4F92">
          <w:rPr>
            <w:rFonts w:ascii="黑体" w:eastAsia="黑体" w:hAnsi="黑体" w:hint="eastAsia"/>
            <w:b/>
            <w:sz w:val="18"/>
            <w:szCs w:val="18"/>
          </w:rPr>
          <w:delText>四不再赔付该特药</w:delText>
        </w:r>
        <w:r w:rsidDel="007F4F92">
          <w:rPr>
            <w:rFonts w:ascii="黑体" w:eastAsia="黑体" w:hAnsi="黑体"/>
            <w:b/>
            <w:sz w:val="18"/>
            <w:szCs w:val="18"/>
          </w:rPr>
          <w:delText>/特材费用</w:delText>
        </w:r>
        <w:r w:rsidRPr="006E66EC" w:rsidDel="007F4F92">
          <w:rPr>
            <w:rFonts w:ascii="黑体" w:eastAsia="黑体" w:hAnsi="黑体"/>
            <w:b/>
            <w:sz w:val="18"/>
            <w:szCs w:val="18"/>
          </w:rPr>
          <w:delText>，在责任一</w:delText>
        </w:r>
        <w:r w:rsidRPr="006E66EC" w:rsidDel="007F4F92">
          <w:rPr>
            <w:rFonts w:ascii="黑体" w:eastAsia="黑体" w:hAnsi="黑体" w:hint="eastAsia"/>
            <w:b/>
            <w:sz w:val="18"/>
            <w:szCs w:val="18"/>
          </w:rPr>
          <w:delText>、二中按照约定赔付。</w:delText>
        </w:r>
      </w:del>
    </w:p>
    <w:p w14:paraId="218C01DB" w14:textId="77777777" w:rsidR="00131A05" w:rsidDel="007F4F92" w:rsidRDefault="006E66EC">
      <w:pPr>
        <w:autoSpaceDE w:val="0"/>
        <w:autoSpaceDN w:val="0"/>
        <w:ind w:firstLine="420"/>
        <w:rPr>
          <w:del w:id="10" w:author="huanyuanjian@hotmail.com" w:date="2021-04-29T22:26:00Z"/>
          <w:rFonts w:ascii="黑体" w:eastAsia="黑体" w:hAnsi="黑体"/>
          <w:b/>
          <w:sz w:val="18"/>
          <w:szCs w:val="18"/>
        </w:rPr>
      </w:pPr>
      <w:del w:id="11" w:author="huanyuanjian@hotmail.com" w:date="2021-04-29T22:26:00Z">
        <w:r w:rsidDel="007F4F92">
          <w:rPr>
            <w:rFonts w:ascii="黑体" w:eastAsia="黑体" w:hAnsi="黑体" w:hint="eastAsia"/>
            <w:b/>
            <w:sz w:val="18"/>
            <w:szCs w:val="18"/>
          </w:rPr>
          <w:delText>若保险期间内清单中某特药</w:delText>
        </w:r>
        <w:r w:rsidDel="007F4F92">
          <w:rPr>
            <w:rFonts w:ascii="黑体" w:eastAsia="黑体" w:hAnsi="黑体"/>
            <w:b/>
            <w:sz w:val="18"/>
            <w:szCs w:val="18"/>
          </w:rPr>
          <w:delText>/特材已经</w:delText>
        </w:r>
        <w:r w:rsidDel="007F4F92">
          <w:rPr>
            <w:rFonts w:ascii="黑体" w:eastAsia="黑体" w:hAnsi="黑体" w:hint="eastAsia"/>
            <w:b/>
            <w:sz w:val="18"/>
            <w:szCs w:val="18"/>
          </w:rPr>
          <w:delText>通过社会医疗保险或医疗救助等报销，则本保险责任四不再赔付该特药</w:delText>
        </w:r>
        <w:r w:rsidDel="007F4F92">
          <w:rPr>
            <w:rFonts w:ascii="黑体" w:eastAsia="黑体" w:hAnsi="黑体"/>
            <w:b/>
            <w:sz w:val="18"/>
            <w:szCs w:val="18"/>
          </w:rPr>
          <w:delText>/特材费用。</w:delText>
        </w:r>
      </w:del>
    </w:p>
    <w:p w14:paraId="133002C8" w14:textId="77777777" w:rsidR="00131A05" w:rsidRPr="006E66EC" w:rsidRDefault="006E66EC" w:rsidP="006E66EC">
      <w:pPr>
        <w:jc w:val="left"/>
        <w:rPr>
          <w:rFonts w:asciiTheme="minorEastAsia" w:hAnsiTheme="minorEastAsia"/>
          <w:bCs/>
          <w:sz w:val="18"/>
          <w:szCs w:val="18"/>
        </w:rPr>
      </w:pPr>
      <w:r>
        <w:rPr>
          <w:rFonts w:asciiTheme="minorEastAsia" w:hAnsiTheme="minorEastAsia" w:hint="eastAsia"/>
          <w:sz w:val="18"/>
          <w:szCs w:val="18"/>
        </w:rPr>
        <w:t>十</w:t>
      </w:r>
      <w:ins w:id="12" w:author="huanyuanjian@hotmail.com" w:date="2021-04-29T22:50:00Z">
        <w:r w:rsidR="00DB6534">
          <w:rPr>
            <w:rFonts w:asciiTheme="minorEastAsia" w:hAnsiTheme="minorEastAsia" w:hint="eastAsia"/>
            <w:sz w:val="18"/>
            <w:szCs w:val="18"/>
          </w:rPr>
          <w:t>二</w:t>
        </w:r>
      </w:ins>
      <w:del w:id="13" w:author="huanyuanjian@hotmail.com" w:date="2021-04-29T22:50:00Z">
        <w:r w:rsidDel="00DB6534">
          <w:rPr>
            <w:rFonts w:asciiTheme="minorEastAsia" w:hAnsiTheme="minorEastAsia" w:hint="eastAsia"/>
            <w:sz w:val="18"/>
            <w:szCs w:val="18"/>
          </w:rPr>
          <w:delText>三</w:delText>
        </w:r>
      </w:del>
      <w:r>
        <w:rPr>
          <w:rFonts w:asciiTheme="minorEastAsia" w:hAnsiTheme="minorEastAsia" w:hint="eastAsia"/>
          <w:sz w:val="18"/>
          <w:szCs w:val="18"/>
        </w:rPr>
        <w:t>、被保险人转外就医符合青岛基本医保管理办法要求，并按医保规定办理转外治疗手续，发生的相关医疗费用达到</w:t>
      </w:r>
      <w:del w:id="14" w:author="huanyuanjian@hotmail.com" w:date="2021-04-29T22:27:00Z">
        <w:r w:rsidDel="007F4F92">
          <w:rPr>
            <w:rFonts w:asciiTheme="minorEastAsia" w:hAnsiTheme="minorEastAsia" w:hint="eastAsia"/>
            <w:sz w:val="18"/>
            <w:szCs w:val="18"/>
          </w:rPr>
          <w:delText>项目</w:delText>
        </w:r>
      </w:del>
      <w:ins w:id="15" w:author="huanyuanjian@hotmail.com" w:date="2021-04-29T22:27:00Z">
        <w:r w:rsidR="007F4F92">
          <w:rPr>
            <w:rFonts w:asciiTheme="minorEastAsia" w:hAnsiTheme="minorEastAsia" w:hint="eastAsia"/>
            <w:sz w:val="18"/>
            <w:szCs w:val="18"/>
          </w:rPr>
          <w:t>约定</w:t>
        </w:r>
      </w:ins>
      <w:r>
        <w:rPr>
          <w:rFonts w:asciiTheme="minorEastAsia" w:hAnsiTheme="minorEastAsia" w:hint="eastAsia"/>
          <w:sz w:val="18"/>
          <w:szCs w:val="18"/>
        </w:rPr>
        <w:t>起付线标准，在</w:t>
      </w:r>
      <w:del w:id="16" w:author="huanyuanjian@hotmail.com" w:date="2021-04-29T22:27:00Z">
        <w:r w:rsidDel="007F4F92">
          <w:rPr>
            <w:rFonts w:asciiTheme="minorEastAsia" w:hAnsiTheme="minorEastAsia" w:hint="eastAsia"/>
            <w:sz w:val="18"/>
            <w:szCs w:val="18"/>
          </w:rPr>
          <w:delText>本项目保障责任的</w:delText>
        </w:r>
      </w:del>
      <w:ins w:id="17" w:author="huanyuanjian@hotmail.com" w:date="2021-04-29T22:27:00Z">
        <w:r w:rsidR="007F4F92">
          <w:rPr>
            <w:rFonts w:asciiTheme="minorEastAsia" w:hAnsiTheme="minorEastAsia" w:hint="eastAsia"/>
            <w:sz w:val="18"/>
            <w:szCs w:val="18"/>
          </w:rPr>
          <w:t>约定赔付比例的</w:t>
        </w:r>
      </w:ins>
      <w:r>
        <w:rPr>
          <w:rFonts w:asciiTheme="minorEastAsia" w:hAnsiTheme="minorEastAsia" w:hint="eastAsia"/>
          <w:sz w:val="18"/>
          <w:szCs w:val="18"/>
        </w:rPr>
        <w:t>基础上降低</w:t>
      </w:r>
      <w:r>
        <w:rPr>
          <w:rFonts w:asciiTheme="minorEastAsia" w:hAnsiTheme="minorEastAsia"/>
          <w:sz w:val="18"/>
          <w:szCs w:val="18"/>
        </w:rPr>
        <w:t>5个百分点</w:t>
      </w:r>
      <w:r>
        <w:rPr>
          <w:rFonts w:asciiTheme="minorEastAsia" w:hAnsiTheme="minorEastAsia" w:hint="eastAsia"/>
          <w:sz w:val="18"/>
          <w:szCs w:val="18"/>
        </w:rPr>
        <w:t>后予以报销。若未按规定办理相关备案手续的或临时外出就医的，发生相关医疗费用</w:t>
      </w:r>
      <w:ins w:id="18" w:author="huanyuanjian@hotmail.com" w:date="2021-04-29T22:28:00Z">
        <w:r w:rsidR="007F4F92">
          <w:rPr>
            <w:rFonts w:asciiTheme="minorEastAsia" w:hAnsiTheme="minorEastAsia" w:hint="eastAsia"/>
            <w:sz w:val="18"/>
            <w:szCs w:val="18"/>
          </w:rPr>
          <w:t>达到约定起付线标准</w:t>
        </w:r>
      </w:ins>
      <w:del w:id="19" w:author="huanyuanjian@hotmail.com" w:date="2021-04-29T22:28:00Z">
        <w:r w:rsidDel="007F4F92">
          <w:rPr>
            <w:rFonts w:asciiTheme="minorEastAsia" w:hAnsiTheme="minorEastAsia" w:hint="eastAsia"/>
            <w:sz w:val="18"/>
            <w:szCs w:val="18"/>
          </w:rPr>
          <w:delText>达到本项目起付线标准</w:delText>
        </w:r>
      </w:del>
      <w:r>
        <w:rPr>
          <w:rFonts w:asciiTheme="minorEastAsia" w:hAnsiTheme="minorEastAsia" w:hint="eastAsia"/>
          <w:sz w:val="18"/>
          <w:szCs w:val="18"/>
        </w:rPr>
        <w:t>，在</w:t>
      </w:r>
      <w:ins w:id="20" w:author="huanyuanjian@hotmail.com" w:date="2021-04-29T22:28:00Z">
        <w:r w:rsidR="007F4F92">
          <w:rPr>
            <w:rFonts w:asciiTheme="minorEastAsia" w:hAnsiTheme="minorEastAsia" w:hint="eastAsia"/>
            <w:sz w:val="18"/>
            <w:szCs w:val="18"/>
          </w:rPr>
          <w:t>约定赔付比例的基础上</w:t>
        </w:r>
      </w:ins>
      <w:del w:id="21" w:author="huanyuanjian@hotmail.com" w:date="2021-04-29T22:28:00Z">
        <w:r w:rsidDel="007F4F92">
          <w:rPr>
            <w:rFonts w:asciiTheme="minorEastAsia" w:hAnsiTheme="minorEastAsia" w:hint="eastAsia"/>
            <w:sz w:val="18"/>
            <w:szCs w:val="18"/>
          </w:rPr>
          <w:delText>本项目保障责任的基础上</w:delText>
        </w:r>
      </w:del>
      <w:r>
        <w:rPr>
          <w:rFonts w:asciiTheme="minorEastAsia" w:hAnsiTheme="minorEastAsia" w:hint="eastAsia"/>
          <w:sz w:val="18"/>
          <w:szCs w:val="18"/>
        </w:rPr>
        <w:t>降低</w:t>
      </w:r>
      <w:r>
        <w:rPr>
          <w:rFonts w:asciiTheme="minorEastAsia" w:hAnsiTheme="minorEastAsia"/>
          <w:sz w:val="18"/>
          <w:szCs w:val="18"/>
        </w:rPr>
        <w:t>15个百分点</w:t>
      </w:r>
      <w:r>
        <w:rPr>
          <w:rFonts w:asciiTheme="minorEastAsia" w:hAnsiTheme="minorEastAsia" w:hint="eastAsia"/>
          <w:sz w:val="18"/>
          <w:szCs w:val="18"/>
        </w:rPr>
        <w:t>后予以报销。</w:t>
      </w:r>
    </w:p>
    <w:p w14:paraId="33E76C6D" w14:textId="77777777" w:rsidR="00131A05" w:rsidRDefault="006E66EC">
      <w:pPr>
        <w:rPr>
          <w:rFonts w:ascii="黑体" w:eastAsia="黑体" w:hAnsi="黑体"/>
          <w:b/>
          <w:sz w:val="18"/>
          <w:szCs w:val="18"/>
        </w:rPr>
      </w:pPr>
      <w:r>
        <w:rPr>
          <w:rFonts w:asciiTheme="minorEastAsia" w:hAnsiTheme="minorEastAsia" w:hint="eastAsia"/>
          <w:sz w:val="18"/>
          <w:szCs w:val="18"/>
        </w:rPr>
        <w:t>十</w:t>
      </w:r>
      <w:ins w:id="22" w:author="huanyuanjian@hotmail.com" w:date="2021-04-29T22:50:00Z">
        <w:r w:rsidR="00DB6534">
          <w:rPr>
            <w:rFonts w:asciiTheme="minorEastAsia" w:hAnsiTheme="minorEastAsia" w:hint="eastAsia"/>
            <w:sz w:val="18"/>
            <w:szCs w:val="18"/>
          </w:rPr>
          <w:t>三</w:t>
        </w:r>
      </w:ins>
      <w:del w:id="23" w:author="huanyuanjian@hotmail.com" w:date="2021-04-29T22:50:00Z">
        <w:r w:rsidDel="00DB6534">
          <w:rPr>
            <w:rFonts w:asciiTheme="minorEastAsia" w:hAnsiTheme="minorEastAsia" w:hint="eastAsia"/>
            <w:sz w:val="18"/>
            <w:szCs w:val="18"/>
          </w:rPr>
          <w:delText>四</w:delText>
        </w:r>
      </w:del>
      <w:r>
        <w:rPr>
          <w:rFonts w:asciiTheme="minorEastAsia" w:hAnsiTheme="minorEastAsia" w:hint="eastAsia"/>
          <w:sz w:val="18"/>
          <w:szCs w:val="18"/>
        </w:rPr>
        <w:t>、</w:t>
      </w:r>
      <w:r>
        <w:rPr>
          <w:rFonts w:ascii="黑体" w:eastAsia="黑体" w:hAnsi="黑体" w:hint="eastAsia"/>
          <w:b/>
          <w:sz w:val="18"/>
          <w:szCs w:val="18"/>
        </w:rPr>
        <w:t>本产品为医疗费用补偿型，总体给付原则是各方（包括但不限于所属社会医疗保险，工作单位、侵权人或侵权责任承担方及商业保险机构等）汇总给付金额不超过被保险人实际支出的医疗费用。</w:t>
      </w:r>
    </w:p>
    <w:p w14:paraId="50376D29" w14:textId="77777777" w:rsidR="00131A05" w:rsidRPr="00DB6534" w:rsidRDefault="00DB6534">
      <w:pPr>
        <w:rPr>
          <w:rFonts w:asciiTheme="minorEastAsia" w:hAnsiTheme="minorEastAsia"/>
          <w:b/>
          <w:sz w:val="18"/>
          <w:szCs w:val="18"/>
          <w:rPrChange w:id="24" w:author="huanyuanjian@hotmail.com" w:date="2021-04-29T22:51:00Z">
            <w:rPr>
              <w:rFonts w:ascii="黑体" w:eastAsia="黑体" w:hAnsi="黑体"/>
              <w:b/>
              <w:sz w:val="18"/>
              <w:szCs w:val="18"/>
            </w:rPr>
          </w:rPrChange>
        </w:rPr>
      </w:pPr>
      <w:ins w:id="25" w:author="huanyuanjian@hotmail.com" w:date="2021-04-29T22:50:00Z">
        <w:r w:rsidRPr="00DB6534">
          <w:rPr>
            <w:rFonts w:asciiTheme="minorEastAsia" w:hAnsiTheme="minorEastAsia" w:hint="eastAsia"/>
            <w:sz w:val="18"/>
            <w:szCs w:val="18"/>
            <w:rPrChange w:id="26" w:author="huanyuanjian@hotmail.com" w:date="2021-04-29T22:50:00Z">
              <w:rPr>
                <w:rFonts w:ascii="黑体" w:eastAsia="黑体" w:hAnsi="黑体" w:hint="eastAsia"/>
                <w:b/>
                <w:sz w:val="18"/>
                <w:szCs w:val="18"/>
              </w:rPr>
            </w:rPrChange>
          </w:rPr>
          <w:lastRenderedPageBreak/>
          <w:t>十四</w:t>
        </w:r>
      </w:ins>
      <w:del w:id="27" w:author="huanyuanjian@hotmail.com" w:date="2021-04-29T22:50:00Z">
        <w:r w:rsidR="006E66EC" w:rsidRPr="00DB6534" w:rsidDel="00DB6534">
          <w:rPr>
            <w:rFonts w:asciiTheme="minorEastAsia" w:hAnsiTheme="minorEastAsia" w:hint="eastAsia"/>
            <w:sz w:val="18"/>
            <w:szCs w:val="18"/>
            <w:rPrChange w:id="28" w:author="huanyuanjian@hotmail.com" w:date="2021-04-29T22:50:00Z">
              <w:rPr>
                <w:rFonts w:ascii="黑体" w:eastAsia="黑体" w:hAnsi="黑体" w:hint="eastAsia"/>
                <w:b/>
                <w:sz w:val="18"/>
                <w:szCs w:val="18"/>
              </w:rPr>
            </w:rPrChange>
          </w:rPr>
          <w:delText>十五</w:delText>
        </w:r>
      </w:del>
      <w:r w:rsidR="006E66EC" w:rsidRPr="00DB6534">
        <w:rPr>
          <w:rFonts w:asciiTheme="minorEastAsia" w:hAnsiTheme="minorEastAsia" w:hint="eastAsia"/>
          <w:sz w:val="18"/>
          <w:szCs w:val="18"/>
          <w:rPrChange w:id="29" w:author="huanyuanjian@hotmail.com" w:date="2021-04-29T22:50:00Z">
            <w:rPr>
              <w:rFonts w:ascii="黑体" w:eastAsia="黑体" w:hAnsi="黑体" w:hint="eastAsia"/>
              <w:b/>
              <w:sz w:val="18"/>
              <w:szCs w:val="18"/>
            </w:rPr>
          </w:rPrChange>
        </w:rPr>
        <w:t>、</w:t>
      </w:r>
      <w:r w:rsidR="006E66EC" w:rsidRPr="00DB6534">
        <w:rPr>
          <w:rFonts w:ascii="黑体" w:eastAsia="黑体" w:hAnsi="黑体" w:hint="eastAsia"/>
          <w:b/>
          <w:sz w:val="18"/>
          <w:szCs w:val="18"/>
        </w:rPr>
        <w:t>关于</w:t>
      </w:r>
      <w:del w:id="30" w:author="huanyuanjian@hotmail.com" w:date="2021-04-29T22:28:00Z">
        <w:r w:rsidR="006E66EC" w:rsidRPr="00DB6534" w:rsidDel="00935634">
          <w:rPr>
            <w:rFonts w:ascii="黑体" w:eastAsia="黑体" w:hAnsi="黑体" w:hint="eastAsia"/>
            <w:b/>
            <w:sz w:val="18"/>
            <w:szCs w:val="18"/>
          </w:rPr>
          <w:delText>使用</w:delText>
        </w:r>
      </w:del>
      <w:r w:rsidR="006E66EC" w:rsidRPr="00DB6534">
        <w:rPr>
          <w:rFonts w:ascii="黑体" w:eastAsia="黑体" w:hAnsi="黑体" w:hint="eastAsia"/>
          <w:b/>
          <w:sz w:val="18"/>
          <w:szCs w:val="18"/>
        </w:rPr>
        <w:t>社会医疗保险的约定：</w:t>
      </w:r>
    </w:p>
    <w:p w14:paraId="79639662" w14:textId="77777777" w:rsidR="00131A05" w:rsidRDefault="006E66EC">
      <w:pPr>
        <w:autoSpaceDE w:val="0"/>
        <w:autoSpaceDN w:val="0"/>
        <w:ind w:firstLine="420"/>
        <w:rPr>
          <w:rFonts w:ascii="黑体" w:eastAsia="黑体" w:hAnsi="黑体"/>
          <w:b/>
          <w:sz w:val="18"/>
          <w:szCs w:val="18"/>
        </w:rPr>
      </w:pPr>
      <w:r w:rsidRPr="006E66EC">
        <w:rPr>
          <w:rFonts w:ascii="黑体" w:eastAsia="黑体" w:hAnsi="黑体" w:hint="eastAsia"/>
          <w:b/>
          <w:sz w:val="18"/>
          <w:szCs w:val="18"/>
        </w:rPr>
        <w:t>（一）</w:t>
      </w:r>
      <w:del w:id="31" w:author="huanyuanjian@hotmail.com" w:date="2021-04-29T22:29:00Z">
        <w:r w:rsidDel="00935634">
          <w:rPr>
            <w:rFonts w:ascii="黑体" w:eastAsia="黑体" w:hAnsi="黑体" w:hint="eastAsia"/>
            <w:b/>
            <w:sz w:val="18"/>
            <w:szCs w:val="18"/>
          </w:rPr>
          <w:delText>针对</w:delText>
        </w:r>
      </w:del>
      <w:r>
        <w:rPr>
          <w:rFonts w:ascii="黑体" w:eastAsia="黑体" w:hAnsi="黑体" w:hint="eastAsia"/>
          <w:b/>
          <w:sz w:val="18"/>
          <w:szCs w:val="18"/>
        </w:rPr>
        <w:t>“</w:t>
      </w:r>
      <w:r>
        <w:rPr>
          <w:rFonts w:ascii="黑体" w:eastAsia="黑体" w:hAnsi="黑体"/>
          <w:b/>
          <w:sz w:val="18"/>
          <w:szCs w:val="18"/>
        </w:rPr>
        <w:t>琴岛e保”</w:t>
      </w:r>
      <w:ins w:id="32" w:author="huanyuanjian@hotmail.com" w:date="2021-04-29T22:29:00Z">
        <w:r w:rsidR="00935634">
          <w:rPr>
            <w:rFonts w:ascii="黑体" w:eastAsia="黑体" w:hAnsi="黑体"/>
            <w:b/>
            <w:sz w:val="18"/>
            <w:szCs w:val="18"/>
          </w:rPr>
          <w:t>参保人未先行社会医疗保险</w:t>
        </w:r>
      </w:ins>
      <w:ins w:id="33" w:author="huanyuanjian@hotmail.com" w:date="2021-04-29T22:30:00Z">
        <w:r w:rsidR="00935634">
          <w:rPr>
            <w:rFonts w:ascii="黑体" w:eastAsia="黑体" w:hAnsi="黑体" w:hint="eastAsia"/>
            <w:b/>
            <w:sz w:val="18"/>
            <w:szCs w:val="18"/>
          </w:rPr>
          <w:t>报销</w:t>
        </w:r>
      </w:ins>
      <w:ins w:id="34" w:author="huanyuanjian@hotmail.com" w:date="2021-04-29T22:29:00Z">
        <w:r w:rsidR="00935634">
          <w:rPr>
            <w:rFonts w:ascii="黑体" w:eastAsia="黑体" w:hAnsi="黑体"/>
            <w:b/>
            <w:sz w:val="18"/>
            <w:szCs w:val="18"/>
          </w:rPr>
          <w:t>结算的</w:t>
        </w:r>
      </w:ins>
      <w:ins w:id="35" w:author="huanyuanjian@hotmail.com" w:date="2021-04-29T22:30:00Z">
        <w:r w:rsidR="00935634">
          <w:rPr>
            <w:rFonts w:ascii="黑体" w:eastAsia="黑体" w:hAnsi="黑体" w:hint="eastAsia"/>
            <w:b/>
            <w:sz w:val="18"/>
            <w:szCs w:val="18"/>
          </w:rPr>
          <w:t>，</w:t>
        </w:r>
      </w:ins>
      <w:del w:id="36" w:author="huanyuanjian@hotmail.com" w:date="2021-04-29T22:30:00Z">
        <w:r w:rsidDel="00935634">
          <w:rPr>
            <w:rFonts w:ascii="黑体" w:eastAsia="黑体" w:hAnsi="黑体"/>
            <w:b/>
            <w:sz w:val="18"/>
            <w:szCs w:val="18"/>
          </w:rPr>
          <w:delText>(详见《</w:delText>
        </w:r>
        <w:r w:rsidDel="00935634">
          <w:rPr>
            <w:rFonts w:ascii="黑体" w:eastAsia="黑体" w:hAnsi="黑体" w:hint="eastAsia"/>
            <w:b/>
            <w:sz w:val="18"/>
            <w:szCs w:val="18"/>
          </w:rPr>
          <w:delText>“琴岛</w:delText>
        </w:r>
        <w:r w:rsidDel="00935634">
          <w:rPr>
            <w:rFonts w:ascii="黑体" w:eastAsia="黑体" w:hAnsi="黑体"/>
            <w:b/>
            <w:sz w:val="18"/>
            <w:szCs w:val="18"/>
          </w:rPr>
          <w:delText>e保”</w:delText>
        </w:r>
        <w:r w:rsidDel="00935634">
          <w:rPr>
            <w:rFonts w:ascii="黑体" w:eastAsia="黑体" w:hAnsi="黑体" w:hint="eastAsia"/>
            <w:b/>
            <w:sz w:val="18"/>
            <w:szCs w:val="18"/>
          </w:rPr>
          <w:delText>保障计划及产品条款》</w:delText>
        </w:r>
        <w:r w:rsidDel="00935634">
          <w:rPr>
            <w:rFonts w:ascii="黑体" w:eastAsia="黑体" w:hAnsi="黑体"/>
            <w:b/>
            <w:sz w:val="18"/>
            <w:szCs w:val="18"/>
          </w:rPr>
          <w:delText>)若被保险人未使用</w:delText>
        </w:r>
        <w:r w:rsidDel="00935634">
          <w:rPr>
            <w:rFonts w:ascii="黑体" w:eastAsia="黑体" w:hAnsi="黑体" w:hint="eastAsia"/>
            <w:b/>
            <w:sz w:val="18"/>
            <w:szCs w:val="18"/>
          </w:rPr>
          <w:delText>所属社会医疗保险先行报销结算的，</w:delText>
        </w:r>
      </w:del>
      <w:r>
        <w:rPr>
          <w:rFonts w:ascii="黑体" w:eastAsia="黑体" w:hAnsi="黑体" w:hint="eastAsia"/>
          <w:b/>
          <w:sz w:val="18"/>
          <w:szCs w:val="18"/>
        </w:rPr>
        <w:t>本产品不承担保险责任。</w:t>
      </w:r>
    </w:p>
    <w:p w14:paraId="7C8D1B4B" w14:textId="77777777" w:rsidR="00131A05" w:rsidRDefault="006E66EC">
      <w:pPr>
        <w:autoSpaceDE w:val="0"/>
        <w:autoSpaceDN w:val="0"/>
        <w:ind w:firstLine="420"/>
        <w:rPr>
          <w:rFonts w:ascii="黑体" w:eastAsia="黑体" w:hAnsi="黑体"/>
          <w:b/>
          <w:sz w:val="18"/>
          <w:szCs w:val="18"/>
        </w:rPr>
      </w:pPr>
      <w:r>
        <w:rPr>
          <w:rFonts w:ascii="黑体" w:eastAsia="黑体" w:hAnsi="黑体" w:hint="eastAsia"/>
          <w:b/>
          <w:sz w:val="18"/>
          <w:szCs w:val="18"/>
        </w:rPr>
        <w:t>（二）</w:t>
      </w:r>
      <w:del w:id="37" w:author="huanyuanjian@hotmail.com" w:date="2021-04-29T22:30:00Z">
        <w:r w:rsidDel="00935634">
          <w:rPr>
            <w:rFonts w:ascii="黑体" w:eastAsia="黑体" w:hAnsi="黑体" w:hint="eastAsia"/>
            <w:b/>
            <w:sz w:val="18"/>
            <w:szCs w:val="18"/>
          </w:rPr>
          <w:delText>所属</w:delText>
        </w:r>
      </w:del>
      <w:r>
        <w:rPr>
          <w:rFonts w:ascii="黑体" w:eastAsia="黑体" w:hAnsi="黑体" w:hint="eastAsia"/>
          <w:b/>
          <w:sz w:val="18"/>
          <w:szCs w:val="18"/>
        </w:rPr>
        <w:t>社会医疗保险：指青岛市基本医疗保险、大病保险、全民补充医疗、</w:t>
      </w:r>
      <w:r>
        <w:rPr>
          <w:rFonts w:ascii="黑体" w:eastAsia="黑体" w:hAnsi="黑体"/>
          <w:b/>
          <w:sz w:val="18"/>
          <w:szCs w:val="18"/>
        </w:rPr>
        <w:t>医疗救助、扶贫特惠、再救助等</w:t>
      </w:r>
      <w:r>
        <w:rPr>
          <w:rFonts w:ascii="黑体" w:eastAsia="黑体" w:hAnsi="黑体" w:hint="eastAsia"/>
          <w:b/>
          <w:sz w:val="18"/>
          <w:szCs w:val="18"/>
        </w:rPr>
        <w:t>。</w:t>
      </w:r>
    </w:p>
    <w:p w14:paraId="4C5D0973" w14:textId="77777777" w:rsidR="00131A05" w:rsidRDefault="006E66EC">
      <w:pPr>
        <w:rPr>
          <w:rFonts w:asciiTheme="minorEastAsia" w:hAnsiTheme="minorEastAsia"/>
          <w:sz w:val="18"/>
          <w:szCs w:val="18"/>
        </w:rPr>
      </w:pPr>
      <w:r>
        <w:rPr>
          <w:rFonts w:asciiTheme="minorEastAsia" w:hAnsiTheme="minorEastAsia" w:hint="eastAsia"/>
          <w:sz w:val="18"/>
          <w:szCs w:val="18"/>
        </w:rPr>
        <w:t>十</w:t>
      </w:r>
      <w:ins w:id="38" w:author="huanyuanjian@hotmail.com" w:date="2021-04-29T22:51:00Z">
        <w:r w:rsidR="00DB6534">
          <w:rPr>
            <w:rFonts w:asciiTheme="minorEastAsia" w:hAnsiTheme="minorEastAsia" w:hint="eastAsia"/>
            <w:sz w:val="18"/>
            <w:szCs w:val="18"/>
          </w:rPr>
          <w:t>五</w:t>
        </w:r>
      </w:ins>
      <w:del w:id="39" w:author="huanyuanjian@hotmail.com" w:date="2021-04-29T22:51:00Z">
        <w:r w:rsidDel="00DB6534">
          <w:rPr>
            <w:rFonts w:asciiTheme="minorEastAsia" w:hAnsiTheme="minorEastAsia" w:hint="eastAsia"/>
            <w:sz w:val="18"/>
            <w:szCs w:val="18"/>
          </w:rPr>
          <w:delText>六</w:delText>
        </w:r>
      </w:del>
      <w:r>
        <w:rPr>
          <w:rFonts w:asciiTheme="minorEastAsia" w:hAnsiTheme="minorEastAsia" w:hint="eastAsia"/>
          <w:sz w:val="18"/>
          <w:szCs w:val="18"/>
        </w:rPr>
        <w:t>、本产品使用条款为《国寿美好生活团体医疗保险（</w:t>
      </w:r>
      <w:r>
        <w:rPr>
          <w:rFonts w:asciiTheme="minorEastAsia" w:hAnsiTheme="minorEastAsia"/>
          <w:sz w:val="18"/>
          <w:szCs w:val="18"/>
        </w:rPr>
        <w:t>2020版）条款》</w:t>
      </w:r>
      <w:r>
        <w:rPr>
          <w:rFonts w:asciiTheme="minorEastAsia" w:hAnsiTheme="minorEastAsia" w:hint="eastAsia"/>
          <w:sz w:val="18"/>
          <w:szCs w:val="18"/>
        </w:rPr>
        <w:t>（中国人寿〔2020〕医疗保险 184 号》</w:t>
      </w:r>
      <w:del w:id="40" w:author="huanyuanjian@hotmail.com" w:date="2021-05-05T16:25:00Z">
        <w:r w:rsidDel="00183DFD">
          <w:rPr>
            <w:rFonts w:asciiTheme="minorEastAsia" w:hAnsiTheme="minorEastAsia" w:hint="eastAsia"/>
            <w:sz w:val="18"/>
            <w:szCs w:val="18"/>
          </w:rPr>
          <w:delText>）、《泰康医养宝社保补充团体医疗保险</w:delText>
        </w:r>
        <w:r w:rsidDel="00183DFD">
          <w:rPr>
            <w:rFonts w:asciiTheme="minorEastAsia" w:hAnsiTheme="minorEastAsia"/>
            <w:sz w:val="18"/>
            <w:szCs w:val="18"/>
          </w:rPr>
          <w:delText>B款》</w:delText>
        </w:r>
        <w:r w:rsidDel="00183DFD">
          <w:rPr>
            <w:rFonts w:asciiTheme="minorEastAsia" w:hAnsiTheme="minorEastAsia" w:hint="eastAsia"/>
            <w:sz w:val="18"/>
            <w:szCs w:val="18"/>
          </w:rPr>
          <w:delText>（泰康养老（2020）医疗保险 029 号）、《平安特重大疾病团体医疗保险条款》（平安养老[2020]医疗保险 094 号）、《太平盛世团体特定费用医疗保险条款》（太平养老[2020]医疗保险 040 号）、《人保健康城市定制型团体医疗保险条款》（人保健康[2021]医疗保险 035 号）</w:delText>
        </w:r>
      </w:del>
      <w:r>
        <w:rPr>
          <w:rFonts w:asciiTheme="minorEastAsia" w:hAnsiTheme="minorEastAsia" w:hint="eastAsia"/>
          <w:sz w:val="18"/>
          <w:szCs w:val="18"/>
        </w:rPr>
        <w:t>。</w:t>
      </w:r>
      <w:ins w:id="41" w:author="huanyuanjian@hotmail.com" w:date="2021-05-05T16:28:00Z">
        <w:r w:rsidR="00183DFD" w:rsidRPr="005626AA">
          <w:rPr>
            <w:rFonts w:asciiTheme="minorEastAsia" w:hAnsiTheme="minorEastAsia" w:hint="eastAsia"/>
            <w:sz w:val="18"/>
            <w:szCs w:val="18"/>
            <w:highlight w:val="yellow"/>
          </w:rPr>
          <w:t>参保须知、保险凭证中载明的保险责任、责任免除与备案条款不一致的，以参保须知和保险凭证为准，保险凭证未载明的保险责任，保险机构不承担保险责任。</w:t>
        </w:r>
        <w:r w:rsidR="00183DFD">
          <w:rPr>
            <w:rFonts w:asciiTheme="minorEastAsia" w:hAnsiTheme="minorEastAsia" w:hint="eastAsia"/>
            <w:sz w:val="18"/>
            <w:szCs w:val="18"/>
            <w:highlight w:val="yellow"/>
          </w:rPr>
          <w:t>其余</w:t>
        </w:r>
        <w:r w:rsidR="00183DFD">
          <w:rPr>
            <w:rFonts w:asciiTheme="minorEastAsia" w:hAnsiTheme="minorEastAsia" w:hint="eastAsia"/>
            <w:sz w:val="18"/>
            <w:szCs w:val="18"/>
          </w:rPr>
          <w:t>未尽事宜，以条款为准。</w:t>
        </w:r>
      </w:ins>
      <w:del w:id="42" w:author="huanyuanjian@hotmail.com" w:date="2021-05-05T16:28:00Z">
        <w:r w:rsidDel="00183DFD">
          <w:rPr>
            <w:rFonts w:asciiTheme="minorEastAsia" w:hAnsiTheme="minorEastAsia" w:hint="eastAsia"/>
            <w:sz w:val="18"/>
            <w:szCs w:val="18"/>
          </w:rPr>
          <w:delText>未尽事宜，以条款为准。</w:delText>
        </w:r>
      </w:del>
    </w:p>
    <w:p w14:paraId="28406EB3" w14:textId="77777777" w:rsidR="00131A05" w:rsidRDefault="006E66EC">
      <w:pPr>
        <w:rPr>
          <w:rFonts w:asciiTheme="minorEastAsia" w:hAnsiTheme="minorEastAsia"/>
          <w:sz w:val="18"/>
          <w:szCs w:val="18"/>
        </w:rPr>
      </w:pPr>
      <w:r>
        <w:rPr>
          <w:rFonts w:asciiTheme="minorEastAsia" w:hAnsiTheme="minorEastAsia" w:hint="eastAsia"/>
          <w:sz w:val="18"/>
          <w:szCs w:val="18"/>
        </w:rPr>
        <w:t>十</w:t>
      </w:r>
      <w:ins w:id="43" w:author="huanyuanjian@hotmail.com" w:date="2021-04-29T22:51:00Z">
        <w:r w:rsidR="00DB6534">
          <w:rPr>
            <w:rFonts w:asciiTheme="minorEastAsia" w:hAnsiTheme="minorEastAsia" w:hint="eastAsia"/>
            <w:sz w:val="18"/>
            <w:szCs w:val="18"/>
          </w:rPr>
          <w:t>六</w:t>
        </w:r>
      </w:ins>
      <w:del w:id="44" w:author="huanyuanjian@hotmail.com" w:date="2021-04-29T22:51:00Z">
        <w:r w:rsidDel="00DB6534">
          <w:rPr>
            <w:rFonts w:asciiTheme="minorEastAsia" w:hAnsiTheme="minorEastAsia" w:hint="eastAsia"/>
            <w:sz w:val="18"/>
            <w:szCs w:val="18"/>
          </w:rPr>
          <w:delText>七</w:delText>
        </w:r>
      </w:del>
      <w:r>
        <w:rPr>
          <w:rFonts w:asciiTheme="minorEastAsia" w:hAnsiTheme="minorEastAsia" w:hint="eastAsia"/>
          <w:sz w:val="18"/>
          <w:szCs w:val="18"/>
        </w:rPr>
        <w:t>、本产品按照《关于完善多层次医疗保障体系促进商业健康补充保险发展的意见》精神设计开发，保险公司相关承保运营等受青岛市医疗保障局、中国银行保险监督管理委员会青岛监管局共同指导监督。</w:t>
      </w:r>
    </w:p>
    <w:p w14:paraId="4AE38E69" w14:textId="77777777" w:rsidR="00131A05" w:rsidRDefault="006E66EC">
      <w:pPr>
        <w:jc w:val="left"/>
        <w:rPr>
          <w:rFonts w:asciiTheme="minorEastAsia" w:hAnsiTheme="minorEastAsia"/>
          <w:sz w:val="18"/>
          <w:szCs w:val="18"/>
        </w:rPr>
      </w:pPr>
      <w:r>
        <w:rPr>
          <w:rFonts w:asciiTheme="minorEastAsia" w:hAnsiTheme="minorEastAsia" w:hint="eastAsia"/>
          <w:sz w:val="18"/>
          <w:szCs w:val="18"/>
        </w:rPr>
        <w:t>十</w:t>
      </w:r>
      <w:ins w:id="45" w:author="huanyuanjian@hotmail.com" w:date="2021-04-29T22:51:00Z">
        <w:r w:rsidR="00DB6534">
          <w:rPr>
            <w:rFonts w:asciiTheme="minorEastAsia" w:hAnsiTheme="minorEastAsia" w:hint="eastAsia"/>
            <w:sz w:val="18"/>
            <w:szCs w:val="18"/>
          </w:rPr>
          <w:t>七</w:t>
        </w:r>
      </w:ins>
      <w:del w:id="46" w:author="huanyuanjian@hotmail.com" w:date="2021-04-29T22:51:00Z">
        <w:r w:rsidDel="00DB6534">
          <w:rPr>
            <w:rFonts w:asciiTheme="minorEastAsia" w:hAnsiTheme="minorEastAsia" w:hint="eastAsia"/>
            <w:sz w:val="18"/>
            <w:szCs w:val="18"/>
          </w:rPr>
          <w:delText>八</w:delText>
        </w:r>
      </w:del>
      <w:r>
        <w:rPr>
          <w:rFonts w:asciiTheme="minorEastAsia" w:hAnsiTheme="minorEastAsia" w:hint="eastAsia"/>
          <w:sz w:val="18"/>
          <w:szCs w:val="18"/>
        </w:rPr>
        <w:t>、本人已知悉且同意该产品仅提供电子参保凭证事宜，被保险人可在“琴岛</w:t>
      </w:r>
      <w:r>
        <w:rPr>
          <w:rFonts w:asciiTheme="minorEastAsia" w:hAnsiTheme="minorEastAsia"/>
          <w:sz w:val="18"/>
          <w:szCs w:val="18"/>
        </w:rPr>
        <w:t>e保</w:t>
      </w:r>
      <w:r>
        <w:rPr>
          <w:rFonts w:asciiTheme="minorEastAsia" w:hAnsiTheme="minorEastAsia" w:hint="eastAsia"/>
          <w:sz w:val="18"/>
          <w:szCs w:val="18"/>
        </w:rPr>
        <w:t>”公众号查询参保凭证信息。根据《中华人民共和国民法典》规定，数据电文是合法的合同表现形式。本人接受以中国人寿保险股份有限公司青岛市分公司、泰康养老保险股份有限公司青岛分公司、平安养老保险股份有限公司青岛分公司、太平养老保险股份有限公司青岛分公司、中国人民健康保险股份有限公司青岛分公司所组成的共保体提供的参保凭证作为本产品成立的合法有效凭证，具有完全证据效力。</w:t>
      </w:r>
    </w:p>
    <w:p w14:paraId="16DB33A1" w14:textId="77777777" w:rsidR="00131A05" w:rsidRDefault="006E66EC">
      <w:pPr>
        <w:jc w:val="left"/>
        <w:rPr>
          <w:ins w:id="47" w:author="Windows 用户" w:date="2021-05-04T16:47:00Z"/>
          <w:rFonts w:asciiTheme="minorEastAsia" w:hAnsiTheme="minorEastAsia"/>
          <w:b/>
          <w:sz w:val="18"/>
          <w:szCs w:val="18"/>
        </w:rPr>
      </w:pPr>
      <w:r>
        <w:rPr>
          <w:rFonts w:asciiTheme="minorEastAsia" w:hAnsiTheme="minorEastAsia" w:hint="eastAsia"/>
          <w:sz w:val="18"/>
          <w:szCs w:val="18"/>
        </w:rPr>
        <w:t>十</w:t>
      </w:r>
      <w:ins w:id="48" w:author="huanyuanjian@hotmail.com" w:date="2021-04-29T22:51:00Z">
        <w:r w:rsidR="00DB6534">
          <w:rPr>
            <w:rFonts w:asciiTheme="minorEastAsia" w:hAnsiTheme="minorEastAsia" w:hint="eastAsia"/>
            <w:sz w:val="18"/>
            <w:szCs w:val="18"/>
          </w:rPr>
          <w:t>八</w:t>
        </w:r>
      </w:ins>
      <w:del w:id="49" w:author="huanyuanjian@hotmail.com" w:date="2021-04-29T22:51:00Z">
        <w:r w:rsidDel="00DB6534">
          <w:rPr>
            <w:rFonts w:asciiTheme="minorEastAsia" w:hAnsiTheme="minorEastAsia" w:hint="eastAsia"/>
            <w:sz w:val="18"/>
            <w:szCs w:val="18"/>
          </w:rPr>
          <w:delText>九</w:delText>
        </w:r>
      </w:del>
      <w:r>
        <w:rPr>
          <w:rFonts w:asciiTheme="minorEastAsia" w:hAnsiTheme="minorEastAsia" w:hint="eastAsia"/>
          <w:sz w:val="18"/>
          <w:szCs w:val="18"/>
        </w:rPr>
        <w:t>、</w:t>
      </w:r>
      <w:r w:rsidRPr="006E66EC">
        <w:rPr>
          <w:rFonts w:asciiTheme="minorEastAsia" w:hAnsiTheme="minorEastAsia" w:hint="eastAsia"/>
          <w:b/>
          <w:sz w:val="18"/>
          <w:szCs w:val="18"/>
        </w:rPr>
        <w:t>本保险不保证续保</w:t>
      </w:r>
      <w:ins w:id="50" w:author="huanyuanjian@hotmail.com" w:date="2021-04-29T22:30:00Z">
        <w:r w:rsidR="00E4366F">
          <w:rPr>
            <w:rFonts w:asciiTheme="minorEastAsia" w:hAnsiTheme="minorEastAsia" w:hint="eastAsia"/>
            <w:b/>
            <w:sz w:val="18"/>
            <w:szCs w:val="18"/>
          </w:rPr>
          <w:t>、</w:t>
        </w:r>
      </w:ins>
      <w:del w:id="51" w:author="huanyuanjian@hotmail.com" w:date="2021-04-29T22:30:00Z">
        <w:r w:rsidRPr="006E66EC" w:rsidDel="00E4366F">
          <w:rPr>
            <w:rFonts w:asciiTheme="minorEastAsia" w:hAnsiTheme="minorEastAsia" w:hint="eastAsia"/>
            <w:b/>
            <w:sz w:val="18"/>
            <w:szCs w:val="18"/>
          </w:rPr>
          <w:delText>。本保险</w:delText>
        </w:r>
      </w:del>
      <w:r w:rsidRPr="006E66EC">
        <w:rPr>
          <w:rFonts w:asciiTheme="minorEastAsia" w:hAnsiTheme="minorEastAsia" w:hint="eastAsia"/>
          <w:b/>
          <w:sz w:val="18"/>
          <w:szCs w:val="18"/>
        </w:rPr>
        <w:t>不自动续保。</w:t>
      </w:r>
    </w:p>
    <w:p w14:paraId="72586706" w14:textId="77777777" w:rsidR="00EB5D19" w:rsidRPr="00EB5D19" w:rsidDel="00183DFD" w:rsidRDefault="00EB5D19">
      <w:pPr>
        <w:jc w:val="left"/>
        <w:rPr>
          <w:ins w:id="52" w:author="Windows 用户" w:date="2021-05-04T16:48:00Z"/>
          <w:del w:id="53" w:author="huanyuanjian@hotmail.com" w:date="2021-05-05T16:28:00Z"/>
          <w:rFonts w:asciiTheme="minorEastAsia" w:hAnsiTheme="minorEastAsia"/>
          <w:sz w:val="18"/>
          <w:szCs w:val="18"/>
          <w:highlight w:val="yellow"/>
          <w:rPrChange w:id="54" w:author="Windows 用户" w:date="2021-05-04T16:50:00Z">
            <w:rPr>
              <w:ins w:id="55" w:author="Windows 用户" w:date="2021-05-04T16:48:00Z"/>
              <w:del w:id="56" w:author="huanyuanjian@hotmail.com" w:date="2021-05-05T16:28:00Z"/>
              <w:rFonts w:asciiTheme="minorEastAsia" w:hAnsiTheme="minorEastAsia"/>
              <w:sz w:val="18"/>
              <w:szCs w:val="18"/>
            </w:rPr>
          </w:rPrChange>
        </w:rPr>
      </w:pPr>
      <w:ins w:id="57" w:author="Windows 用户" w:date="2021-05-04T16:47:00Z">
        <w:del w:id="58" w:author="huanyuanjian@hotmail.com" w:date="2021-05-05T16:28:00Z">
          <w:r w:rsidRPr="00EB5D19" w:rsidDel="00183DFD">
            <w:rPr>
              <w:rFonts w:asciiTheme="minorEastAsia" w:hAnsiTheme="minorEastAsia" w:hint="eastAsia"/>
              <w:sz w:val="18"/>
              <w:szCs w:val="18"/>
              <w:highlight w:val="yellow"/>
              <w:rPrChange w:id="59" w:author="Windows 用户" w:date="2021-05-04T16:50:00Z">
                <w:rPr>
                  <w:rFonts w:asciiTheme="minorEastAsia" w:hAnsiTheme="minorEastAsia" w:hint="eastAsia"/>
                  <w:b/>
                  <w:sz w:val="18"/>
                  <w:szCs w:val="18"/>
                </w:rPr>
              </w:rPrChange>
            </w:rPr>
            <w:delText>十九、参保须知、保险凭证中载明的保险责任、责任免除与备案条款不一致的，以参保须知和保险凭证为准，保险凭证未载明的保险责任，保险机构不承担保险责任。</w:delText>
          </w:r>
        </w:del>
      </w:ins>
    </w:p>
    <w:p w14:paraId="44755295" w14:textId="77777777" w:rsidR="00EB5D19" w:rsidRDefault="00183DFD">
      <w:pPr>
        <w:jc w:val="left"/>
        <w:rPr>
          <w:rFonts w:asciiTheme="minorEastAsia" w:hAnsiTheme="minorEastAsia"/>
          <w:sz w:val="18"/>
          <w:szCs w:val="18"/>
        </w:rPr>
      </w:pPr>
      <w:ins w:id="60" w:author="Windows 用户" w:date="2021-05-04T16:48:00Z">
        <w:del w:id="61" w:author="huanyuanjian@hotmail.com" w:date="2021-05-05T16:28:00Z">
          <w:r w:rsidRPr="00EB5D19" w:rsidDel="00183DFD">
            <w:rPr>
              <w:rFonts w:asciiTheme="minorEastAsia" w:hAnsiTheme="minorEastAsia" w:hint="eastAsia"/>
              <w:sz w:val="18"/>
              <w:szCs w:val="18"/>
              <w:highlight w:val="yellow"/>
              <w:rPrChange w:id="62" w:author="Windows 用户" w:date="2021-05-04T16:50:00Z">
                <w:rPr>
                  <w:rFonts w:asciiTheme="minorEastAsia" w:hAnsiTheme="minorEastAsia" w:hint="eastAsia"/>
                  <w:sz w:val="18"/>
                  <w:szCs w:val="18"/>
                </w:rPr>
              </w:rPrChange>
            </w:rPr>
            <w:delText>二十</w:delText>
          </w:r>
        </w:del>
      </w:ins>
      <w:ins w:id="63" w:author="huanyuanjian@hotmail.com" w:date="2021-05-05T16:28:00Z">
        <w:r>
          <w:rPr>
            <w:rFonts w:asciiTheme="minorEastAsia" w:hAnsiTheme="minorEastAsia" w:hint="eastAsia"/>
            <w:sz w:val="18"/>
            <w:szCs w:val="18"/>
            <w:highlight w:val="yellow"/>
          </w:rPr>
          <w:t>十九</w:t>
        </w:r>
      </w:ins>
      <w:ins w:id="64" w:author="Windows 用户" w:date="2021-05-04T16:48:00Z">
        <w:r w:rsidR="00EB5D19" w:rsidRPr="00EB5D19">
          <w:rPr>
            <w:rFonts w:asciiTheme="minorEastAsia" w:hAnsiTheme="minorEastAsia" w:hint="eastAsia"/>
            <w:sz w:val="18"/>
            <w:szCs w:val="18"/>
            <w:highlight w:val="yellow"/>
            <w:rPrChange w:id="65" w:author="Windows 用户" w:date="2021-05-04T16:50:00Z">
              <w:rPr>
                <w:rFonts w:asciiTheme="minorEastAsia" w:hAnsiTheme="minorEastAsia" w:hint="eastAsia"/>
                <w:sz w:val="18"/>
                <w:szCs w:val="18"/>
              </w:rPr>
            </w:rPrChange>
          </w:rPr>
          <w:t>、</w:t>
        </w:r>
      </w:ins>
      <w:ins w:id="66" w:author="Windows 用户" w:date="2021-05-04T16:49:00Z">
        <w:r w:rsidR="00EB5D19" w:rsidRPr="00EB5D19">
          <w:rPr>
            <w:rFonts w:asciiTheme="minorEastAsia" w:hAnsiTheme="minorEastAsia" w:hint="eastAsia"/>
            <w:sz w:val="18"/>
            <w:szCs w:val="18"/>
            <w:highlight w:val="yellow"/>
            <w:rPrChange w:id="67" w:author="Windows 用户" w:date="2021-05-04T16:50:00Z">
              <w:rPr>
                <w:rFonts w:asciiTheme="minorEastAsia" w:hAnsiTheme="minorEastAsia" w:hint="eastAsia"/>
                <w:sz w:val="18"/>
                <w:szCs w:val="18"/>
              </w:rPr>
            </w:rPrChange>
          </w:rPr>
          <w:t>被保险人须自行确认已参加青岛市城镇职工基本医疗保险、城乡居民基本医疗保险且正常享受</w:t>
        </w:r>
      </w:ins>
      <w:ins w:id="68" w:author="Windows 用户" w:date="2021-05-04T16:50:00Z">
        <w:r w:rsidR="00EB5D19" w:rsidRPr="00EB5D19">
          <w:rPr>
            <w:rFonts w:asciiTheme="minorEastAsia" w:hAnsiTheme="minorEastAsia" w:hint="eastAsia"/>
            <w:sz w:val="18"/>
            <w:szCs w:val="18"/>
            <w:highlight w:val="yellow"/>
            <w:rPrChange w:id="69" w:author="Windows 用户" w:date="2021-05-04T16:50:00Z">
              <w:rPr>
                <w:rFonts w:asciiTheme="minorEastAsia" w:hAnsiTheme="minorEastAsia" w:hint="eastAsia"/>
                <w:sz w:val="18"/>
                <w:szCs w:val="18"/>
              </w:rPr>
            </w:rPrChange>
          </w:rPr>
          <w:t>医保统筹待遇。</w:t>
        </w:r>
      </w:ins>
    </w:p>
    <w:p w14:paraId="63EDEC47" w14:textId="77777777" w:rsidR="00131A05" w:rsidRDefault="006E66EC">
      <w:pPr>
        <w:jc w:val="center"/>
        <w:rPr>
          <w:rFonts w:asciiTheme="minorEastAsia" w:hAnsiTheme="minorEastAsia"/>
          <w:b/>
          <w:sz w:val="18"/>
          <w:szCs w:val="18"/>
        </w:rPr>
      </w:pPr>
      <w:r>
        <w:rPr>
          <w:rFonts w:asciiTheme="minorEastAsia" w:hAnsiTheme="minorEastAsia" w:hint="eastAsia"/>
          <w:b/>
          <w:sz w:val="18"/>
          <w:szCs w:val="18"/>
        </w:rPr>
        <w:t>【保障责任】</w:t>
      </w:r>
    </w:p>
    <w:tbl>
      <w:tblPr>
        <w:tblW w:w="5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70" w:author="huanyuanjian@hotmail.com" w:date="2021-04-29T22:31:00Z">
          <w:tblPr>
            <w:tblW w:w="5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018"/>
        <w:gridCol w:w="3557"/>
        <w:gridCol w:w="683"/>
        <w:gridCol w:w="1335"/>
        <w:gridCol w:w="792"/>
        <w:gridCol w:w="708"/>
        <w:gridCol w:w="804"/>
        <w:tblGridChange w:id="71">
          <w:tblGrid>
            <w:gridCol w:w="1018"/>
            <w:gridCol w:w="3557"/>
            <w:gridCol w:w="683"/>
            <w:gridCol w:w="1335"/>
            <w:gridCol w:w="746"/>
            <w:gridCol w:w="754"/>
            <w:gridCol w:w="804"/>
          </w:tblGrid>
        </w:tblGridChange>
      </w:tblGrid>
      <w:tr w:rsidR="00131A05" w14:paraId="726DACBE" w14:textId="77777777" w:rsidTr="00B31955">
        <w:trPr>
          <w:trHeight w:val="164"/>
          <w:jc w:val="center"/>
          <w:trPrChange w:id="72" w:author="huanyuanjian@hotmail.com" w:date="2021-04-29T22:31:00Z">
            <w:trPr>
              <w:trHeight w:val="164"/>
              <w:jc w:val="center"/>
            </w:trPr>
          </w:trPrChange>
        </w:trPr>
        <w:tc>
          <w:tcPr>
            <w:tcW w:w="2571" w:type="pct"/>
            <w:gridSpan w:val="2"/>
            <w:shd w:val="clear" w:color="auto" w:fill="auto"/>
            <w:vAlign w:val="center"/>
            <w:tcPrChange w:id="73" w:author="huanyuanjian@hotmail.com" w:date="2021-04-29T22:31:00Z">
              <w:tcPr>
                <w:tcW w:w="2571" w:type="pct"/>
                <w:gridSpan w:val="2"/>
                <w:shd w:val="clear" w:color="auto" w:fill="auto"/>
                <w:vAlign w:val="center"/>
              </w:tcPr>
            </w:tcPrChange>
          </w:tcPr>
          <w:p w14:paraId="398E4AF1" w14:textId="77777777" w:rsidR="00131A05" w:rsidRDefault="006E66EC">
            <w:pPr>
              <w:jc w:val="center"/>
              <w:rPr>
                <w:rFonts w:asciiTheme="minorEastAsia" w:hAnsiTheme="minorEastAsia" w:cs="宋体"/>
                <w:bCs/>
                <w:kern w:val="0"/>
                <w:sz w:val="18"/>
                <w:szCs w:val="18"/>
              </w:rPr>
            </w:pPr>
            <w:r>
              <w:rPr>
                <w:rFonts w:asciiTheme="minorEastAsia" w:hAnsiTheme="minorEastAsia" w:cs="宋体" w:hint="eastAsia"/>
                <w:bCs/>
                <w:kern w:val="0"/>
                <w:sz w:val="18"/>
                <w:szCs w:val="18"/>
              </w:rPr>
              <w:t>保障责任</w:t>
            </w:r>
          </w:p>
        </w:tc>
        <w:tc>
          <w:tcPr>
            <w:tcW w:w="384" w:type="pct"/>
            <w:shd w:val="clear" w:color="auto" w:fill="auto"/>
            <w:vAlign w:val="center"/>
            <w:tcPrChange w:id="74" w:author="huanyuanjian@hotmail.com" w:date="2021-04-29T22:31:00Z">
              <w:tcPr>
                <w:tcW w:w="384" w:type="pct"/>
                <w:shd w:val="clear" w:color="auto" w:fill="auto"/>
                <w:vAlign w:val="center"/>
              </w:tcPr>
            </w:tcPrChange>
          </w:tcPr>
          <w:p w14:paraId="22DDCFA7" w14:textId="77777777" w:rsidR="00131A05" w:rsidRDefault="006E66EC">
            <w:pPr>
              <w:jc w:val="center"/>
              <w:rPr>
                <w:rFonts w:asciiTheme="minorEastAsia" w:hAnsiTheme="minorEastAsia" w:cs="宋体"/>
                <w:bCs/>
                <w:kern w:val="0"/>
                <w:sz w:val="18"/>
                <w:szCs w:val="18"/>
              </w:rPr>
            </w:pPr>
            <w:r>
              <w:rPr>
                <w:rFonts w:asciiTheme="minorEastAsia" w:hAnsiTheme="minorEastAsia" w:cs="宋体" w:hint="eastAsia"/>
                <w:bCs/>
                <w:kern w:val="0"/>
                <w:sz w:val="18"/>
                <w:szCs w:val="18"/>
              </w:rPr>
              <w:t>项目</w:t>
            </w:r>
          </w:p>
        </w:tc>
        <w:tc>
          <w:tcPr>
            <w:tcW w:w="750" w:type="pct"/>
            <w:shd w:val="clear" w:color="auto" w:fill="auto"/>
            <w:vAlign w:val="center"/>
            <w:tcPrChange w:id="75" w:author="huanyuanjian@hotmail.com" w:date="2021-04-29T22:31:00Z">
              <w:tcPr>
                <w:tcW w:w="750" w:type="pct"/>
                <w:shd w:val="clear" w:color="auto" w:fill="auto"/>
                <w:vAlign w:val="center"/>
              </w:tcPr>
            </w:tcPrChange>
          </w:tcPr>
          <w:p w14:paraId="3273F3D0" w14:textId="77777777" w:rsidR="00131A05" w:rsidRDefault="006E66EC">
            <w:pPr>
              <w:jc w:val="center"/>
              <w:rPr>
                <w:rFonts w:asciiTheme="minorEastAsia" w:hAnsiTheme="minorEastAsia" w:cs="宋体"/>
                <w:bCs/>
                <w:kern w:val="0"/>
                <w:sz w:val="18"/>
                <w:szCs w:val="18"/>
              </w:rPr>
            </w:pPr>
            <w:r>
              <w:rPr>
                <w:rFonts w:asciiTheme="minorEastAsia" w:hAnsiTheme="minorEastAsia" w:cs="宋体" w:hint="eastAsia"/>
                <w:bCs/>
                <w:kern w:val="0"/>
                <w:sz w:val="18"/>
                <w:szCs w:val="18"/>
              </w:rPr>
              <w:t>保障人群</w:t>
            </w:r>
          </w:p>
        </w:tc>
        <w:tc>
          <w:tcPr>
            <w:tcW w:w="445" w:type="pct"/>
            <w:shd w:val="clear" w:color="auto" w:fill="auto"/>
            <w:vAlign w:val="center"/>
            <w:tcPrChange w:id="76" w:author="huanyuanjian@hotmail.com" w:date="2021-04-29T22:31:00Z">
              <w:tcPr>
                <w:tcW w:w="419" w:type="pct"/>
                <w:shd w:val="clear" w:color="auto" w:fill="auto"/>
                <w:vAlign w:val="center"/>
              </w:tcPr>
            </w:tcPrChange>
          </w:tcPr>
          <w:p w14:paraId="255D4A9B" w14:textId="77777777" w:rsidR="00131A05" w:rsidRDefault="006E66EC">
            <w:pPr>
              <w:jc w:val="center"/>
              <w:rPr>
                <w:rFonts w:asciiTheme="minorEastAsia" w:hAnsiTheme="minorEastAsia" w:cs="宋体"/>
                <w:bCs/>
                <w:kern w:val="0"/>
                <w:sz w:val="18"/>
                <w:szCs w:val="18"/>
              </w:rPr>
            </w:pPr>
            <w:r>
              <w:rPr>
                <w:rFonts w:asciiTheme="minorEastAsia" w:hAnsiTheme="minorEastAsia" w:cs="宋体" w:hint="eastAsia"/>
                <w:bCs/>
                <w:kern w:val="0"/>
                <w:sz w:val="18"/>
                <w:szCs w:val="18"/>
              </w:rPr>
              <w:t>起付线</w:t>
            </w:r>
            <w:ins w:id="77" w:author="huanyuanjian@hotmail.com" w:date="2021-04-29T22:31:00Z">
              <w:r w:rsidR="00B31955">
                <w:rPr>
                  <w:rFonts w:asciiTheme="minorEastAsia" w:hAnsiTheme="minorEastAsia" w:cs="宋体" w:hint="eastAsia"/>
                  <w:bCs/>
                  <w:kern w:val="0"/>
                  <w:sz w:val="18"/>
                  <w:szCs w:val="18"/>
                </w:rPr>
                <w:t>（年度累计）</w:t>
              </w:r>
            </w:ins>
          </w:p>
        </w:tc>
        <w:tc>
          <w:tcPr>
            <w:tcW w:w="398" w:type="pct"/>
            <w:shd w:val="clear" w:color="auto" w:fill="auto"/>
            <w:vAlign w:val="center"/>
            <w:tcPrChange w:id="78" w:author="huanyuanjian@hotmail.com" w:date="2021-04-29T22:31:00Z">
              <w:tcPr>
                <w:tcW w:w="424" w:type="pct"/>
                <w:shd w:val="clear" w:color="auto" w:fill="auto"/>
                <w:vAlign w:val="center"/>
              </w:tcPr>
            </w:tcPrChange>
          </w:tcPr>
          <w:p w14:paraId="0703E033" w14:textId="77777777" w:rsidR="00131A05" w:rsidRDefault="006E66EC">
            <w:pPr>
              <w:jc w:val="center"/>
              <w:rPr>
                <w:rFonts w:asciiTheme="minorEastAsia" w:hAnsiTheme="minorEastAsia" w:cs="宋体"/>
                <w:bCs/>
                <w:kern w:val="0"/>
                <w:sz w:val="18"/>
                <w:szCs w:val="18"/>
              </w:rPr>
            </w:pPr>
            <w:r>
              <w:rPr>
                <w:rFonts w:asciiTheme="minorEastAsia" w:hAnsiTheme="minorEastAsia" w:cs="宋体" w:hint="eastAsia"/>
                <w:bCs/>
                <w:kern w:val="0"/>
                <w:sz w:val="18"/>
                <w:szCs w:val="18"/>
              </w:rPr>
              <w:t>给付比例</w:t>
            </w:r>
          </w:p>
        </w:tc>
        <w:tc>
          <w:tcPr>
            <w:tcW w:w="452" w:type="pct"/>
            <w:shd w:val="clear" w:color="auto" w:fill="auto"/>
            <w:vAlign w:val="center"/>
            <w:tcPrChange w:id="79" w:author="huanyuanjian@hotmail.com" w:date="2021-04-29T22:31:00Z">
              <w:tcPr>
                <w:tcW w:w="452" w:type="pct"/>
                <w:shd w:val="clear" w:color="auto" w:fill="auto"/>
                <w:vAlign w:val="center"/>
              </w:tcPr>
            </w:tcPrChange>
          </w:tcPr>
          <w:p w14:paraId="3ABCA75F" w14:textId="77777777" w:rsidR="00131A05" w:rsidRDefault="006E66EC">
            <w:pPr>
              <w:jc w:val="center"/>
              <w:rPr>
                <w:rFonts w:asciiTheme="minorEastAsia" w:hAnsiTheme="minorEastAsia" w:cs="宋体"/>
                <w:bCs/>
                <w:kern w:val="0"/>
                <w:sz w:val="18"/>
                <w:szCs w:val="18"/>
              </w:rPr>
            </w:pPr>
            <w:r>
              <w:rPr>
                <w:rFonts w:asciiTheme="minorEastAsia" w:hAnsiTheme="minorEastAsia" w:cs="宋体" w:hint="eastAsia"/>
                <w:bCs/>
                <w:kern w:val="0"/>
                <w:sz w:val="18"/>
                <w:szCs w:val="18"/>
              </w:rPr>
              <w:t>保额</w:t>
            </w:r>
          </w:p>
        </w:tc>
      </w:tr>
      <w:tr w:rsidR="00131A05" w14:paraId="362F76AF" w14:textId="77777777" w:rsidTr="00B31955">
        <w:trPr>
          <w:trHeight w:val="1816"/>
          <w:jc w:val="center"/>
          <w:trPrChange w:id="80" w:author="huanyuanjian@hotmail.com" w:date="2021-04-29T22:31:00Z">
            <w:trPr>
              <w:trHeight w:val="1816"/>
              <w:jc w:val="center"/>
            </w:trPr>
          </w:trPrChange>
        </w:trPr>
        <w:tc>
          <w:tcPr>
            <w:tcW w:w="572" w:type="pct"/>
            <w:shd w:val="clear" w:color="auto" w:fill="auto"/>
            <w:vAlign w:val="center"/>
            <w:tcPrChange w:id="81" w:author="huanyuanjian@hotmail.com" w:date="2021-04-29T22:31:00Z">
              <w:tcPr>
                <w:tcW w:w="572" w:type="pct"/>
                <w:shd w:val="clear" w:color="auto" w:fill="auto"/>
                <w:vAlign w:val="center"/>
              </w:tcPr>
            </w:tcPrChange>
          </w:tcPr>
          <w:p w14:paraId="7488EEEE" w14:textId="77777777" w:rsidR="00131A05" w:rsidRDefault="006E66EC">
            <w:pPr>
              <w:widowControl/>
              <w:jc w:val="left"/>
              <w:rPr>
                <w:rFonts w:ascii="宋体" w:eastAsia="宋体" w:hAnsi="宋体" w:cs="宋体"/>
                <w:kern w:val="0"/>
                <w:sz w:val="18"/>
                <w:szCs w:val="18"/>
              </w:rPr>
            </w:pPr>
            <w:r>
              <w:rPr>
                <w:rFonts w:ascii="宋体" w:eastAsia="宋体" w:hAnsi="宋体" w:cs="宋体" w:hint="eastAsia"/>
                <w:kern w:val="0"/>
                <w:sz w:val="18"/>
                <w:szCs w:val="18"/>
              </w:rPr>
              <w:t>责任一：住院补充医疗保障</w:t>
            </w:r>
          </w:p>
        </w:tc>
        <w:tc>
          <w:tcPr>
            <w:tcW w:w="1999" w:type="pct"/>
            <w:shd w:val="clear" w:color="auto" w:fill="auto"/>
            <w:vAlign w:val="center"/>
            <w:tcPrChange w:id="82" w:author="huanyuanjian@hotmail.com" w:date="2021-04-29T22:31:00Z">
              <w:tcPr>
                <w:tcW w:w="1999" w:type="pct"/>
                <w:shd w:val="clear" w:color="auto" w:fill="auto"/>
                <w:vAlign w:val="center"/>
              </w:tcPr>
            </w:tcPrChange>
          </w:tcPr>
          <w:p w14:paraId="44430EAE"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被保险人因</w:t>
            </w:r>
            <w:r>
              <w:rPr>
                <w:rFonts w:ascii="黑体" w:eastAsia="黑体" w:hAnsi="黑体" w:cs="宋体" w:hint="eastAsia"/>
                <w:b/>
                <w:color w:val="000000"/>
                <w:kern w:val="0"/>
                <w:sz w:val="18"/>
                <w:szCs w:val="18"/>
              </w:rPr>
              <w:t>疾病或意外</w:t>
            </w:r>
            <w:r>
              <w:rPr>
                <w:rFonts w:ascii="宋体" w:eastAsia="宋体" w:hAnsi="宋体" w:cs="宋体" w:hint="eastAsia"/>
                <w:color w:val="000000"/>
                <w:kern w:val="0"/>
                <w:sz w:val="18"/>
                <w:szCs w:val="18"/>
              </w:rPr>
              <w:t>按规定在定点医疗机构</w:t>
            </w:r>
            <w:r>
              <w:rPr>
                <w:rFonts w:ascii="宋体" w:eastAsia="宋体" w:hAnsi="宋体" w:cs="宋体" w:hint="eastAsia"/>
                <w:b/>
                <w:color w:val="000000"/>
                <w:kern w:val="0"/>
                <w:sz w:val="18"/>
                <w:szCs w:val="18"/>
              </w:rPr>
              <w:t>住院</w:t>
            </w:r>
            <w:r>
              <w:rPr>
                <w:rFonts w:ascii="宋体" w:eastAsia="宋体" w:hAnsi="宋体" w:cs="宋体" w:hint="eastAsia"/>
                <w:color w:val="000000"/>
                <w:kern w:val="0"/>
                <w:sz w:val="18"/>
                <w:szCs w:val="18"/>
              </w:rPr>
              <w:t>治疗发生的个人负担的、符合基本医疗保险和大病医疗保险支付范围内的医疗费用（即医保目录内</w:t>
            </w:r>
            <w:r>
              <w:rPr>
                <w:rFonts w:ascii="黑体" w:eastAsia="黑体" w:hAnsi="黑体" w:cs="宋体" w:hint="eastAsia"/>
                <w:b/>
                <w:color w:val="000000"/>
                <w:kern w:val="0"/>
                <w:sz w:val="18"/>
                <w:szCs w:val="18"/>
              </w:rPr>
              <w:t>甲类及乙类费用，超限额以上费用除外</w:t>
            </w:r>
            <w:r>
              <w:rPr>
                <w:rFonts w:ascii="宋体" w:eastAsia="宋体" w:hAnsi="宋体" w:cs="宋体" w:hint="eastAsia"/>
                <w:color w:val="000000"/>
                <w:kern w:val="0"/>
                <w:sz w:val="18"/>
                <w:szCs w:val="18"/>
              </w:rPr>
              <w:t>）</w:t>
            </w:r>
          </w:p>
        </w:tc>
        <w:tc>
          <w:tcPr>
            <w:tcW w:w="384" w:type="pct"/>
            <w:shd w:val="clear" w:color="auto" w:fill="auto"/>
            <w:vAlign w:val="center"/>
            <w:tcPrChange w:id="83" w:author="huanyuanjian@hotmail.com" w:date="2021-04-29T22:31:00Z">
              <w:tcPr>
                <w:tcW w:w="384" w:type="pct"/>
                <w:shd w:val="clear" w:color="auto" w:fill="auto"/>
                <w:vAlign w:val="center"/>
              </w:tcPr>
            </w:tcPrChange>
          </w:tcPr>
          <w:p w14:paraId="5B970A8B"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住院</w:t>
            </w:r>
          </w:p>
        </w:tc>
        <w:tc>
          <w:tcPr>
            <w:tcW w:w="750" w:type="pct"/>
            <w:shd w:val="clear" w:color="auto" w:fill="auto"/>
            <w:vAlign w:val="center"/>
            <w:tcPrChange w:id="84" w:author="huanyuanjian@hotmail.com" w:date="2021-04-29T22:31:00Z">
              <w:tcPr>
                <w:tcW w:w="750" w:type="pct"/>
                <w:shd w:val="clear" w:color="auto" w:fill="auto"/>
                <w:vAlign w:val="center"/>
              </w:tcPr>
            </w:tcPrChange>
          </w:tcPr>
          <w:p w14:paraId="4C7C4E76"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所有参保人</w:t>
            </w:r>
          </w:p>
        </w:tc>
        <w:tc>
          <w:tcPr>
            <w:tcW w:w="445" w:type="pct"/>
            <w:vMerge w:val="restart"/>
            <w:shd w:val="clear" w:color="auto" w:fill="auto"/>
            <w:vAlign w:val="center"/>
            <w:tcPrChange w:id="85" w:author="huanyuanjian@hotmail.com" w:date="2021-04-29T22:31:00Z">
              <w:tcPr>
                <w:tcW w:w="419" w:type="pct"/>
                <w:vMerge w:val="restart"/>
                <w:shd w:val="clear" w:color="auto" w:fill="auto"/>
                <w:vAlign w:val="center"/>
              </w:tcPr>
            </w:tcPrChange>
          </w:tcPr>
          <w:p w14:paraId="57DAE825"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1.8万</w:t>
            </w:r>
          </w:p>
        </w:tc>
        <w:tc>
          <w:tcPr>
            <w:tcW w:w="398" w:type="pct"/>
            <w:shd w:val="clear" w:color="auto" w:fill="auto"/>
            <w:vAlign w:val="center"/>
            <w:tcPrChange w:id="86" w:author="huanyuanjian@hotmail.com" w:date="2021-04-29T22:31:00Z">
              <w:tcPr>
                <w:tcW w:w="424" w:type="pct"/>
                <w:shd w:val="clear" w:color="auto" w:fill="auto"/>
                <w:vAlign w:val="center"/>
              </w:tcPr>
            </w:tcPrChange>
          </w:tcPr>
          <w:p w14:paraId="0408C722"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70%</w:t>
            </w:r>
          </w:p>
        </w:tc>
        <w:tc>
          <w:tcPr>
            <w:tcW w:w="452" w:type="pct"/>
            <w:vMerge w:val="restart"/>
            <w:shd w:val="clear" w:color="auto" w:fill="auto"/>
            <w:vAlign w:val="center"/>
            <w:tcPrChange w:id="87" w:author="huanyuanjian@hotmail.com" w:date="2021-04-29T22:31:00Z">
              <w:tcPr>
                <w:tcW w:w="452" w:type="pct"/>
                <w:vMerge w:val="restart"/>
                <w:shd w:val="clear" w:color="auto" w:fill="auto"/>
                <w:vAlign w:val="center"/>
              </w:tcPr>
            </w:tcPrChange>
          </w:tcPr>
          <w:p w14:paraId="5FCC2836" w14:textId="77777777" w:rsidR="00131A05" w:rsidRDefault="006E66EC">
            <w:pPr>
              <w:widowControl/>
              <w:jc w:val="center"/>
              <w:rPr>
                <w:rFonts w:ascii="宋体" w:eastAsia="宋体" w:hAnsi="宋体" w:cs="宋体"/>
                <w:kern w:val="0"/>
                <w:sz w:val="18"/>
                <w:szCs w:val="18"/>
              </w:rPr>
            </w:pPr>
            <w:r w:rsidRPr="006E66EC">
              <w:rPr>
                <w:rFonts w:ascii="宋体" w:eastAsia="宋体" w:hAnsi="宋体" w:cs="宋体"/>
                <w:b/>
                <w:bCs/>
                <w:kern w:val="0"/>
                <w:sz w:val="18"/>
                <w:szCs w:val="18"/>
              </w:rPr>
              <w:t>150万</w:t>
            </w:r>
          </w:p>
        </w:tc>
      </w:tr>
      <w:tr w:rsidR="00131A05" w14:paraId="6FA0A87C" w14:textId="77777777" w:rsidTr="00B31955">
        <w:trPr>
          <w:trHeight w:val="962"/>
          <w:jc w:val="center"/>
          <w:trPrChange w:id="88" w:author="huanyuanjian@hotmail.com" w:date="2021-04-29T22:31:00Z">
            <w:trPr>
              <w:trHeight w:val="962"/>
              <w:jc w:val="center"/>
            </w:trPr>
          </w:trPrChange>
        </w:trPr>
        <w:tc>
          <w:tcPr>
            <w:tcW w:w="572" w:type="pct"/>
            <w:vMerge w:val="restart"/>
            <w:shd w:val="clear" w:color="auto" w:fill="auto"/>
            <w:vAlign w:val="center"/>
            <w:tcPrChange w:id="89" w:author="huanyuanjian@hotmail.com" w:date="2021-04-29T22:31:00Z">
              <w:tcPr>
                <w:tcW w:w="572" w:type="pct"/>
                <w:vMerge w:val="restart"/>
                <w:shd w:val="clear" w:color="auto" w:fill="auto"/>
                <w:vAlign w:val="center"/>
              </w:tcPr>
            </w:tcPrChange>
          </w:tcPr>
          <w:p w14:paraId="55E8F3F6"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责任二：门诊慢特病补充医疗保障</w:t>
            </w:r>
          </w:p>
        </w:tc>
        <w:tc>
          <w:tcPr>
            <w:tcW w:w="1999" w:type="pct"/>
            <w:vMerge w:val="restart"/>
            <w:shd w:val="clear" w:color="auto" w:fill="auto"/>
            <w:vAlign w:val="center"/>
            <w:tcPrChange w:id="90" w:author="huanyuanjian@hotmail.com" w:date="2021-04-29T22:31:00Z">
              <w:tcPr>
                <w:tcW w:w="1999" w:type="pct"/>
                <w:vMerge w:val="restart"/>
                <w:shd w:val="clear" w:color="auto" w:fill="auto"/>
                <w:vAlign w:val="center"/>
              </w:tcPr>
            </w:tcPrChange>
          </w:tcPr>
          <w:p w14:paraId="64E3FCC8"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被保险人因</w:t>
            </w:r>
            <w:r>
              <w:rPr>
                <w:rFonts w:ascii="宋体" w:eastAsia="宋体" w:hAnsi="宋体" w:cs="宋体" w:hint="eastAsia"/>
                <w:b/>
                <w:color w:val="000000"/>
                <w:kern w:val="0"/>
                <w:sz w:val="18"/>
                <w:szCs w:val="18"/>
              </w:rPr>
              <w:t>门诊慢特病</w:t>
            </w:r>
            <w:r>
              <w:rPr>
                <w:rFonts w:ascii="宋体" w:eastAsia="宋体" w:hAnsi="宋体" w:cs="宋体" w:hint="eastAsia"/>
                <w:color w:val="000000"/>
                <w:kern w:val="0"/>
                <w:sz w:val="18"/>
                <w:szCs w:val="18"/>
              </w:rPr>
              <w:t>按规定在定点医疗机构门诊治疗发生的个人负担的、符合基本医疗保险和大病医疗保险支付范围内的医疗费用（即医保目录内</w:t>
            </w:r>
            <w:r>
              <w:rPr>
                <w:rFonts w:ascii="黑体" w:eastAsia="黑体" w:hAnsi="黑体" w:cs="宋体" w:hint="eastAsia"/>
                <w:b/>
                <w:color w:val="000000"/>
                <w:kern w:val="0"/>
                <w:sz w:val="18"/>
                <w:szCs w:val="18"/>
              </w:rPr>
              <w:t>甲类及乙类费用，超限额以上费用除外</w:t>
            </w:r>
            <w:r>
              <w:rPr>
                <w:rFonts w:ascii="宋体" w:eastAsia="宋体" w:hAnsi="宋体" w:cs="宋体" w:hint="eastAsia"/>
                <w:color w:val="000000"/>
                <w:kern w:val="0"/>
                <w:sz w:val="18"/>
                <w:szCs w:val="18"/>
              </w:rPr>
              <w:t>）</w:t>
            </w:r>
          </w:p>
        </w:tc>
        <w:tc>
          <w:tcPr>
            <w:tcW w:w="384" w:type="pct"/>
            <w:vMerge w:val="restart"/>
            <w:shd w:val="clear" w:color="auto" w:fill="auto"/>
            <w:vAlign w:val="center"/>
            <w:tcPrChange w:id="91" w:author="huanyuanjian@hotmail.com" w:date="2021-04-29T22:31:00Z">
              <w:tcPr>
                <w:tcW w:w="384" w:type="pct"/>
                <w:vMerge w:val="restart"/>
                <w:shd w:val="clear" w:color="auto" w:fill="auto"/>
                <w:vAlign w:val="center"/>
              </w:tcPr>
            </w:tcPrChange>
          </w:tcPr>
          <w:p w14:paraId="19656B63"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门诊慢特病</w:t>
            </w:r>
          </w:p>
        </w:tc>
        <w:tc>
          <w:tcPr>
            <w:tcW w:w="750" w:type="pct"/>
            <w:shd w:val="clear" w:color="auto" w:fill="auto"/>
            <w:vAlign w:val="center"/>
            <w:tcPrChange w:id="92" w:author="huanyuanjian@hotmail.com" w:date="2021-04-29T22:31:00Z">
              <w:tcPr>
                <w:tcW w:w="750" w:type="pct"/>
                <w:shd w:val="clear" w:color="auto" w:fill="auto"/>
                <w:vAlign w:val="center"/>
              </w:tcPr>
            </w:tcPrChange>
          </w:tcPr>
          <w:p w14:paraId="62D56990"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非既往症人群</w:t>
            </w:r>
          </w:p>
        </w:tc>
        <w:tc>
          <w:tcPr>
            <w:tcW w:w="445" w:type="pct"/>
            <w:vMerge/>
            <w:vAlign w:val="center"/>
            <w:tcPrChange w:id="93" w:author="huanyuanjian@hotmail.com" w:date="2021-04-29T22:31:00Z">
              <w:tcPr>
                <w:tcW w:w="419" w:type="pct"/>
                <w:vMerge/>
                <w:vAlign w:val="center"/>
              </w:tcPr>
            </w:tcPrChange>
          </w:tcPr>
          <w:p w14:paraId="303FA6C9" w14:textId="77777777" w:rsidR="00131A05" w:rsidRDefault="00131A05">
            <w:pPr>
              <w:widowControl/>
              <w:jc w:val="left"/>
              <w:rPr>
                <w:rFonts w:ascii="宋体" w:eastAsia="宋体" w:hAnsi="宋体" w:cs="宋体"/>
                <w:kern w:val="0"/>
                <w:sz w:val="18"/>
                <w:szCs w:val="18"/>
              </w:rPr>
            </w:pPr>
          </w:p>
        </w:tc>
        <w:tc>
          <w:tcPr>
            <w:tcW w:w="398" w:type="pct"/>
            <w:shd w:val="clear" w:color="auto" w:fill="auto"/>
            <w:vAlign w:val="center"/>
            <w:tcPrChange w:id="94" w:author="huanyuanjian@hotmail.com" w:date="2021-04-29T22:31:00Z">
              <w:tcPr>
                <w:tcW w:w="424" w:type="pct"/>
                <w:shd w:val="clear" w:color="auto" w:fill="auto"/>
                <w:vAlign w:val="center"/>
              </w:tcPr>
            </w:tcPrChange>
          </w:tcPr>
          <w:p w14:paraId="14EE2EF6"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70%</w:t>
            </w:r>
          </w:p>
        </w:tc>
        <w:tc>
          <w:tcPr>
            <w:tcW w:w="452" w:type="pct"/>
            <w:vMerge/>
            <w:vAlign w:val="center"/>
            <w:tcPrChange w:id="95" w:author="huanyuanjian@hotmail.com" w:date="2021-04-29T22:31:00Z">
              <w:tcPr>
                <w:tcW w:w="452" w:type="pct"/>
                <w:vMerge/>
                <w:vAlign w:val="center"/>
              </w:tcPr>
            </w:tcPrChange>
          </w:tcPr>
          <w:p w14:paraId="108C40DA" w14:textId="77777777" w:rsidR="00131A05" w:rsidRDefault="00131A05">
            <w:pPr>
              <w:widowControl/>
              <w:jc w:val="left"/>
              <w:rPr>
                <w:rFonts w:ascii="宋体" w:eastAsia="宋体" w:hAnsi="宋体" w:cs="宋体"/>
                <w:kern w:val="0"/>
                <w:sz w:val="18"/>
                <w:szCs w:val="18"/>
              </w:rPr>
            </w:pPr>
          </w:p>
        </w:tc>
      </w:tr>
      <w:tr w:rsidR="00131A05" w14:paraId="10A2A4F8" w14:textId="77777777" w:rsidTr="00B31955">
        <w:trPr>
          <w:trHeight w:val="665"/>
          <w:jc w:val="center"/>
          <w:trPrChange w:id="96" w:author="huanyuanjian@hotmail.com" w:date="2021-04-29T22:31:00Z">
            <w:trPr>
              <w:trHeight w:val="665"/>
              <w:jc w:val="center"/>
            </w:trPr>
          </w:trPrChange>
        </w:trPr>
        <w:tc>
          <w:tcPr>
            <w:tcW w:w="572" w:type="pct"/>
            <w:vMerge/>
            <w:vAlign w:val="center"/>
            <w:tcPrChange w:id="97" w:author="huanyuanjian@hotmail.com" w:date="2021-04-29T22:31:00Z">
              <w:tcPr>
                <w:tcW w:w="572" w:type="pct"/>
                <w:vMerge/>
                <w:vAlign w:val="center"/>
              </w:tcPr>
            </w:tcPrChange>
          </w:tcPr>
          <w:p w14:paraId="016C8D38" w14:textId="77777777" w:rsidR="00131A05" w:rsidRDefault="00131A05">
            <w:pPr>
              <w:widowControl/>
              <w:jc w:val="left"/>
              <w:rPr>
                <w:rFonts w:ascii="宋体" w:eastAsia="宋体" w:hAnsi="宋体" w:cs="宋体"/>
                <w:kern w:val="0"/>
                <w:sz w:val="18"/>
                <w:szCs w:val="18"/>
              </w:rPr>
            </w:pPr>
          </w:p>
        </w:tc>
        <w:tc>
          <w:tcPr>
            <w:tcW w:w="1999" w:type="pct"/>
            <w:vMerge/>
            <w:vAlign w:val="center"/>
            <w:tcPrChange w:id="98" w:author="huanyuanjian@hotmail.com" w:date="2021-04-29T22:31:00Z">
              <w:tcPr>
                <w:tcW w:w="1999" w:type="pct"/>
                <w:vMerge/>
                <w:vAlign w:val="center"/>
              </w:tcPr>
            </w:tcPrChange>
          </w:tcPr>
          <w:p w14:paraId="3C724DAC" w14:textId="77777777" w:rsidR="00131A05" w:rsidRDefault="00131A05">
            <w:pPr>
              <w:widowControl/>
              <w:jc w:val="center"/>
              <w:rPr>
                <w:rFonts w:ascii="宋体" w:eastAsia="宋体" w:hAnsi="宋体" w:cs="宋体"/>
                <w:kern w:val="0"/>
                <w:sz w:val="18"/>
                <w:szCs w:val="18"/>
              </w:rPr>
            </w:pPr>
          </w:p>
        </w:tc>
        <w:tc>
          <w:tcPr>
            <w:tcW w:w="384" w:type="pct"/>
            <w:vMerge/>
            <w:vAlign w:val="center"/>
            <w:tcPrChange w:id="99" w:author="huanyuanjian@hotmail.com" w:date="2021-04-29T22:31:00Z">
              <w:tcPr>
                <w:tcW w:w="384" w:type="pct"/>
                <w:vMerge/>
                <w:vAlign w:val="center"/>
              </w:tcPr>
            </w:tcPrChange>
          </w:tcPr>
          <w:p w14:paraId="081A9F66" w14:textId="77777777" w:rsidR="00131A05" w:rsidRDefault="00131A05">
            <w:pPr>
              <w:widowControl/>
              <w:jc w:val="left"/>
              <w:rPr>
                <w:rFonts w:ascii="宋体" w:eastAsia="宋体" w:hAnsi="宋体" w:cs="宋体"/>
                <w:kern w:val="0"/>
                <w:sz w:val="18"/>
                <w:szCs w:val="18"/>
              </w:rPr>
            </w:pPr>
          </w:p>
        </w:tc>
        <w:tc>
          <w:tcPr>
            <w:tcW w:w="750" w:type="pct"/>
            <w:shd w:val="clear" w:color="auto" w:fill="auto"/>
            <w:vAlign w:val="center"/>
            <w:tcPrChange w:id="100" w:author="huanyuanjian@hotmail.com" w:date="2021-04-29T22:31:00Z">
              <w:tcPr>
                <w:tcW w:w="750" w:type="pct"/>
                <w:shd w:val="clear" w:color="auto" w:fill="auto"/>
                <w:vAlign w:val="center"/>
              </w:tcPr>
            </w:tcPrChange>
          </w:tcPr>
          <w:p w14:paraId="0061B7D1"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既往症人群</w:t>
            </w:r>
          </w:p>
        </w:tc>
        <w:tc>
          <w:tcPr>
            <w:tcW w:w="445" w:type="pct"/>
            <w:vMerge/>
            <w:vAlign w:val="center"/>
            <w:tcPrChange w:id="101" w:author="huanyuanjian@hotmail.com" w:date="2021-04-29T22:31:00Z">
              <w:tcPr>
                <w:tcW w:w="419" w:type="pct"/>
                <w:vMerge/>
                <w:vAlign w:val="center"/>
              </w:tcPr>
            </w:tcPrChange>
          </w:tcPr>
          <w:p w14:paraId="3FD58366" w14:textId="77777777" w:rsidR="00131A05" w:rsidRDefault="00131A05">
            <w:pPr>
              <w:widowControl/>
              <w:jc w:val="left"/>
              <w:rPr>
                <w:rFonts w:ascii="宋体" w:eastAsia="宋体" w:hAnsi="宋体" w:cs="宋体"/>
                <w:kern w:val="0"/>
                <w:sz w:val="18"/>
                <w:szCs w:val="18"/>
              </w:rPr>
            </w:pPr>
          </w:p>
        </w:tc>
        <w:tc>
          <w:tcPr>
            <w:tcW w:w="398" w:type="pct"/>
            <w:shd w:val="clear" w:color="auto" w:fill="auto"/>
            <w:vAlign w:val="center"/>
            <w:tcPrChange w:id="102" w:author="huanyuanjian@hotmail.com" w:date="2021-04-29T22:31:00Z">
              <w:tcPr>
                <w:tcW w:w="424" w:type="pct"/>
                <w:shd w:val="clear" w:color="auto" w:fill="auto"/>
                <w:vAlign w:val="center"/>
              </w:tcPr>
            </w:tcPrChange>
          </w:tcPr>
          <w:p w14:paraId="7D1EBBEA"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40%</w:t>
            </w:r>
          </w:p>
        </w:tc>
        <w:tc>
          <w:tcPr>
            <w:tcW w:w="452" w:type="pct"/>
            <w:vMerge/>
            <w:vAlign w:val="center"/>
            <w:tcPrChange w:id="103" w:author="huanyuanjian@hotmail.com" w:date="2021-04-29T22:31:00Z">
              <w:tcPr>
                <w:tcW w:w="452" w:type="pct"/>
                <w:vMerge/>
                <w:vAlign w:val="center"/>
              </w:tcPr>
            </w:tcPrChange>
          </w:tcPr>
          <w:p w14:paraId="1F1C02C3" w14:textId="77777777" w:rsidR="00131A05" w:rsidRDefault="00131A05">
            <w:pPr>
              <w:widowControl/>
              <w:jc w:val="left"/>
              <w:rPr>
                <w:rFonts w:ascii="宋体" w:eastAsia="宋体" w:hAnsi="宋体" w:cs="宋体"/>
                <w:kern w:val="0"/>
                <w:sz w:val="18"/>
                <w:szCs w:val="18"/>
              </w:rPr>
            </w:pPr>
          </w:p>
        </w:tc>
      </w:tr>
      <w:tr w:rsidR="00131A05" w14:paraId="0B4A8D02" w14:textId="77777777" w:rsidTr="00B31955">
        <w:trPr>
          <w:trHeight w:val="1151"/>
          <w:jc w:val="center"/>
          <w:trPrChange w:id="104" w:author="huanyuanjian@hotmail.com" w:date="2021-04-29T22:31:00Z">
            <w:trPr>
              <w:trHeight w:val="1151"/>
              <w:jc w:val="center"/>
            </w:trPr>
          </w:trPrChange>
        </w:trPr>
        <w:tc>
          <w:tcPr>
            <w:tcW w:w="572" w:type="pct"/>
            <w:shd w:val="clear" w:color="auto" w:fill="auto"/>
            <w:vAlign w:val="center"/>
            <w:tcPrChange w:id="105" w:author="huanyuanjian@hotmail.com" w:date="2021-04-29T22:31:00Z">
              <w:tcPr>
                <w:tcW w:w="572" w:type="pct"/>
                <w:shd w:val="clear" w:color="auto" w:fill="auto"/>
                <w:vAlign w:val="center"/>
              </w:tcPr>
            </w:tcPrChange>
          </w:tcPr>
          <w:p w14:paraId="4A9F856D"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责任三：医保目录外住院合理药品补充医疗保障</w:t>
            </w:r>
          </w:p>
        </w:tc>
        <w:tc>
          <w:tcPr>
            <w:tcW w:w="1999" w:type="pct"/>
            <w:shd w:val="clear" w:color="auto" w:fill="auto"/>
            <w:vAlign w:val="center"/>
            <w:tcPrChange w:id="106" w:author="huanyuanjian@hotmail.com" w:date="2021-04-29T22:31:00Z">
              <w:tcPr>
                <w:tcW w:w="1999" w:type="pct"/>
                <w:shd w:val="clear" w:color="auto" w:fill="auto"/>
                <w:vAlign w:val="center"/>
              </w:tcPr>
            </w:tcPrChange>
          </w:tcPr>
          <w:p w14:paraId="64CE7D70"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被保险人因</w:t>
            </w:r>
            <w:r>
              <w:rPr>
                <w:rFonts w:ascii="黑体" w:eastAsia="黑体" w:hAnsi="黑体" w:cs="宋体" w:hint="eastAsia"/>
                <w:b/>
                <w:color w:val="000000"/>
                <w:kern w:val="0"/>
                <w:sz w:val="18"/>
                <w:szCs w:val="18"/>
              </w:rPr>
              <w:t>疾病或意外</w:t>
            </w:r>
            <w:r>
              <w:rPr>
                <w:rFonts w:ascii="宋体" w:eastAsia="宋体" w:hAnsi="宋体" w:cs="宋体" w:hint="eastAsia"/>
                <w:color w:val="000000"/>
                <w:kern w:val="0"/>
                <w:sz w:val="18"/>
                <w:szCs w:val="18"/>
              </w:rPr>
              <w:t>按规定在定点医疗机构</w:t>
            </w:r>
            <w:r>
              <w:rPr>
                <w:rFonts w:ascii="宋体" w:eastAsia="宋体" w:hAnsi="宋体" w:cs="宋体" w:hint="eastAsia"/>
                <w:b/>
                <w:color w:val="000000"/>
                <w:kern w:val="0"/>
                <w:sz w:val="18"/>
                <w:szCs w:val="18"/>
              </w:rPr>
              <w:t>住院</w:t>
            </w:r>
            <w:r>
              <w:rPr>
                <w:rFonts w:ascii="宋体" w:eastAsia="宋体" w:hAnsi="宋体" w:cs="宋体" w:hint="eastAsia"/>
                <w:color w:val="000000"/>
                <w:kern w:val="0"/>
                <w:sz w:val="18"/>
                <w:szCs w:val="18"/>
              </w:rPr>
              <w:t>，在治疗医院（不含药店购买）发生的，合理治疗所需的</w:t>
            </w:r>
            <w:r>
              <w:rPr>
                <w:rFonts w:ascii="黑体" w:eastAsia="黑体" w:hAnsi="黑体" w:cs="宋体" w:hint="eastAsia"/>
                <w:b/>
                <w:color w:val="000000"/>
                <w:kern w:val="0"/>
                <w:sz w:val="18"/>
                <w:szCs w:val="18"/>
              </w:rPr>
              <w:t>医保目录外且已列入正面清单的药品费用</w:t>
            </w:r>
          </w:p>
        </w:tc>
        <w:tc>
          <w:tcPr>
            <w:tcW w:w="384" w:type="pct"/>
            <w:shd w:val="clear" w:color="auto" w:fill="auto"/>
            <w:vAlign w:val="center"/>
            <w:tcPrChange w:id="107" w:author="huanyuanjian@hotmail.com" w:date="2021-04-29T22:31:00Z">
              <w:tcPr>
                <w:tcW w:w="384" w:type="pct"/>
                <w:shd w:val="clear" w:color="auto" w:fill="auto"/>
                <w:vAlign w:val="center"/>
              </w:tcPr>
            </w:tcPrChange>
          </w:tcPr>
          <w:p w14:paraId="60AF1F88"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住院</w:t>
            </w:r>
          </w:p>
        </w:tc>
        <w:tc>
          <w:tcPr>
            <w:tcW w:w="750" w:type="pct"/>
            <w:shd w:val="clear" w:color="auto" w:fill="auto"/>
            <w:vAlign w:val="center"/>
            <w:tcPrChange w:id="108" w:author="huanyuanjian@hotmail.com" w:date="2021-04-29T22:31:00Z">
              <w:tcPr>
                <w:tcW w:w="750" w:type="pct"/>
                <w:shd w:val="clear" w:color="auto" w:fill="auto"/>
                <w:vAlign w:val="center"/>
              </w:tcPr>
            </w:tcPrChange>
          </w:tcPr>
          <w:p w14:paraId="3959892F"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所有参保人</w:t>
            </w:r>
          </w:p>
        </w:tc>
        <w:tc>
          <w:tcPr>
            <w:tcW w:w="445" w:type="pct"/>
            <w:shd w:val="clear" w:color="auto" w:fill="auto"/>
            <w:vAlign w:val="center"/>
            <w:tcPrChange w:id="109" w:author="huanyuanjian@hotmail.com" w:date="2021-04-29T22:31:00Z">
              <w:tcPr>
                <w:tcW w:w="419" w:type="pct"/>
                <w:shd w:val="clear" w:color="auto" w:fill="auto"/>
                <w:vAlign w:val="center"/>
              </w:tcPr>
            </w:tcPrChange>
          </w:tcPr>
          <w:p w14:paraId="3AF0B5AD"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2万</w:t>
            </w:r>
          </w:p>
        </w:tc>
        <w:tc>
          <w:tcPr>
            <w:tcW w:w="398" w:type="pct"/>
            <w:shd w:val="clear" w:color="auto" w:fill="auto"/>
            <w:vAlign w:val="center"/>
            <w:tcPrChange w:id="110" w:author="huanyuanjian@hotmail.com" w:date="2021-04-29T22:31:00Z">
              <w:tcPr>
                <w:tcW w:w="424" w:type="pct"/>
                <w:shd w:val="clear" w:color="auto" w:fill="auto"/>
                <w:vAlign w:val="center"/>
              </w:tcPr>
            </w:tcPrChange>
          </w:tcPr>
          <w:p w14:paraId="3F769360"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60%</w:t>
            </w:r>
          </w:p>
        </w:tc>
        <w:tc>
          <w:tcPr>
            <w:tcW w:w="452" w:type="pct"/>
            <w:shd w:val="clear" w:color="auto" w:fill="auto"/>
            <w:vAlign w:val="center"/>
            <w:tcPrChange w:id="111" w:author="huanyuanjian@hotmail.com" w:date="2021-04-29T22:31:00Z">
              <w:tcPr>
                <w:tcW w:w="452" w:type="pct"/>
                <w:shd w:val="clear" w:color="auto" w:fill="auto"/>
                <w:vAlign w:val="center"/>
              </w:tcPr>
            </w:tcPrChange>
          </w:tcPr>
          <w:p w14:paraId="4300A86F" w14:textId="77777777" w:rsidR="00131A05" w:rsidRDefault="006E66EC">
            <w:pPr>
              <w:widowControl/>
              <w:jc w:val="center"/>
              <w:rPr>
                <w:rFonts w:ascii="宋体" w:eastAsia="宋体" w:hAnsi="宋体" w:cs="宋体"/>
                <w:kern w:val="0"/>
                <w:sz w:val="18"/>
                <w:szCs w:val="18"/>
              </w:rPr>
            </w:pPr>
            <w:r w:rsidRPr="006E66EC">
              <w:rPr>
                <w:rFonts w:ascii="宋体" w:eastAsia="宋体" w:hAnsi="宋体" w:cs="宋体"/>
                <w:b/>
                <w:bCs/>
                <w:kern w:val="0"/>
                <w:sz w:val="18"/>
                <w:szCs w:val="18"/>
              </w:rPr>
              <w:t>100万</w:t>
            </w:r>
          </w:p>
        </w:tc>
      </w:tr>
      <w:tr w:rsidR="00131A05" w14:paraId="14A5C181" w14:textId="77777777" w:rsidTr="00B31955">
        <w:trPr>
          <w:trHeight w:val="1469"/>
          <w:jc w:val="center"/>
          <w:trPrChange w:id="112" w:author="huanyuanjian@hotmail.com" w:date="2021-04-29T22:31:00Z">
            <w:trPr>
              <w:trHeight w:val="1469"/>
              <w:jc w:val="center"/>
            </w:trPr>
          </w:trPrChange>
        </w:trPr>
        <w:tc>
          <w:tcPr>
            <w:tcW w:w="572" w:type="pct"/>
            <w:vMerge w:val="restart"/>
            <w:shd w:val="clear" w:color="auto" w:fill="auto"/>
            <w:vAlign w:val="center"/>
            <w:tcPrChange w:id="113" w:author="huanyuanjian@hotmail.com" w:date="2021-04-29T22:31:00Z">
              <w:tcPr>
                <w:tcW w:w="572" w:type="pct"/>
                <w:vMerge w:val="restart"/>
                <w:shd w:val="clear" w:color="auto" w:fill="auto"/>
                <w:vAlign w:val="center"/>
              </w:tcPr>
            </w:tcPrChange>
          </w:tcPr>
          <w:p w14:paraId="461041AB"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lastRenderedPageBreak/>
              <w:t>责任四：特殊药品、特殊医用耗材医疗保障</w:t>
            </w:r>
          </w:p>
        </w:tc>
        <w:tc>
          <w:tcPr>
            <w:tcW w:w="1999" w:type="pct"/>
            <w:vMerge w:val="restart"/>
            <w:shd w:val="clear" w:color="auto" w:fill="auto"/>
            <w:vAlign w:val="center"/>
            <w:tcPrChange w:id="114" w:author="huanyuanjian@hotmail.com" w:date="2021-04-29T22:31:00Z">
              <w:tcPr>
                <w:tcW w:w="1999" w:type="pct"/>
                <w:vMerge w:val="restart"/>
                <w:shd w:val="clear" w:color="auto" w:fill="auto"/>
                <w:vAlign w:val="center"/>
              </w:tcPr>
            </w:tcPrChange>
          </w:tcPr>
          <w:p w14:paraId="78B422F2"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color w:val="000000"/>
                <w:kern w:val="0"/>
                <w:sz w:val="18"/>
                <w:szCs w:val="18"/>
              </w:rPr>
              <w:t>被保险人因患恶性肿瘤等重特大疾病按规定在定点医疗机构诊疗，由具有该类疾病诊疗资质的责任医师实施治疗所发生的特药/特材费用（需符合指定特药/特材及</w:t>
            </w:r>
            <w:r>
              <w:rPr>
                <w:rFonts w:ascii="黑体" w:eastAsia="黑体" w:hAnsi="黑体" w:cs="宋体" w:hint="eastAsia"/>
                <w:b/>
                <w:color w:val="000000"/>
                <w:kern w:val="0"/>
                <w:sz w:val="18"/>
                <w:szCs w:val="18"/>
              </w:rPr>
              <w:t>适应症</w:t>
            </w:r>
            <w:r>
              <w:rPr>
                <w:rFonts w:ascii="宋体" w:eastAsia="宋体" w:hAnsi="宋体" w:cs="宋体" w:hint="eastAsia"/>
                <w:color w:val="000000"/>
                <w:kern w:val="0"/>
                <w:sz w:val="18"/>
                <w:szCs w:val="18"/>
              </w:rPr>
              <w:t>）</w:t>
            </w:r>
          </w:p>
        </w:tc>
        <w:tc>
          <w:tcPr>
            <w:tcW w:w="384" w:type="pct"/>
            <w:vMerge w:val="restart"/>
            <w:shd w:val="clear" w:color="auto" w:fill="auto"/>
            <w:vAlign w:val="center"/>
            <w:tcPrChange w:id="115" w:author="huanyuanjian@hotmail.com" w:date="2021-04-29T22:31:00Z">
              <w:tcPr>
                <w:tcW w:w="384" w:type="pct"/>
                <w:vMerge w:val="restart"/>
                <w:shd w:val="clear" w:color="auto" w:fill="auto"/>
                <w:vAlign w:val="center"/>
              </w:tcPr>
            </w:tcPrChange>
          </w:tcPr>
          <w:p w14:paraId="31AD9859"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住院及指定药店</w:t>
            </w:r>
          </w:p>
        </w:tc>
        <w:tc>
          <w:tcPr>
            <w:tcW w:w="750" w:type="pct"/>
            <w:shd w:val="clear" w:color="auto" w:fill="auto"/>
            <w:vAlign w:val="center"/>
            <w:tcPrChange w:id="116" w:author="huanyuanjian@hotmail.com" w:date="2021-04-29T22:31:00Z">
              <w:tcPr>
                <w:tcW w:w="750" w:type="pct"/>
                <w:shd w:val="clear" w:color="auto" w:fill="auto"/>
                <w:vAlign w:val="center"/>
              </w:tcPr>
            </w:tcPrChange>
          </w:tcPr>
          <w:p w14:paraId="6BBA60AD"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非既往症人群</w:t>
            </w:r>
          </w:p>
        </w:tc>
        <w:tc>
          <w:tcPr>
            <w:tcW w:w="445" w:type="pct"/>
            <w:vMerge w:val="restart"/>
            <w:shd w:val="clear" w:color="auto" w:fill="auto"/>
            <w:vAlign w:val="center"/>
            <w:tcPrChange w:id="117" w:author="huanyuanjian@hotmail.com" w:date="2021-04-29T22:31:00Z">
              <w:tcPr>
                <w:tcW w:w="419" w:type="pct"/>
                <w:vMerge w:val="restart"/>
                <w:shd w:val="clear" w:color="auto" w:fill="auto"/>
                <w:vAlign w:val="center"/>
              </w:tcPr>
            </w:tcPrChange>
          </w:tcPr>
          <w:p w14:paraId="681BBE96"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2万</w:t>
            </w:r>
          </w:p>
        </w:tc>
        <w:tc>
          <w:tcPr>
            <w:tcW w:w="398" w:type="pct"/>
            <w:shd w:val="clear" w:color="auto" w:fill="auto"/>
            <w:vAlign w:val="center"/>
            <w:tcPrChange w:id="118" w:author="huanyuanjian@hotmail.com" w:date="2021-04-29T22:31:00Z">
              <w:tcPr>
                <w:tcW w:w="424" w:type="pct"/>
                <w:shd w:val="clear" w:color="auto" w:fill="auto"/>
                <w:vAlign w:val="center"/>
              </w:tcPr>
            </w:tcPrChange>
          </w:tcPr>
          <w:p w14:paraId="0B6B7682"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70%</w:t>
            </w:r>
          </w:p>
        </w:tc>
        <w:tc>
          <w:tcPr>
            <w:tcW w:w="452" w:type="pct"/>
            <w:vMerge w:val="restart"/>
            <w:shd w:val="clear" w:color="auto" w:fill="auto"/>
            <w:vAlign w:val="center"/>
            <w:tcPrChange w:id="119" w:author="huanyuanjian@hotmail.com" w:date="2021-04-29T22:31:00Z">
              <w:tcPr>
                <w:tcW w:w="452" w:type="pct"/>
                <w:vMerge w:val="restart"/>
                <w:shd w:val="clear" w:color="auto" w:fill="auto"/>
                <w:vAlign w:val="center"/>
              </w:tcPr>
            </w:tcPrChange>
          </w:tcPr>
          <w:p w14:paraId="34AE0FED" w14:textId="77777777" w:rsidR="00131A05" w:rsidRDefault="006E66EC">
            <w:pPr>
              <w:widowControl/>
              <w:jc w:val="center"/>
              <w:rPr>
                <w:rFonts w:ascii="宋体" w:eastAsia="宋体" w:hAnsi="宋体" w:cs="宋体"/>
                <w:kern w:val="0"/>
                <w:sz w:val="18"/>
                <w:szCs w:val="18"/>
              </w:rPr>
            </w:pPr>
            <w:r w:rsidRPr="006E66EC">
              <w:rPr>
                <w:rFonts w:ascii="宋体" w:eastAsia="宋体" w:hAnsi="宋体" w:cs="宋体"/>
                <w:b/>
                <w:bCs/>
                <w:kern w:val="0"/>
                <w:sz w:val="18"/>
                <w:szCs w:val="18"/>
              </w:rPr>
              <w:t>50万</w:t>
            </w:r>
          </w:p>
        </w:tc>
      </w:tr>
      <w:tr w:rsidR="00131A05" w14:paraId="6B4FA0E1" w14:textId="77777777" w:rsidTr="00B31955">
        <w:trPr>
          <w:trHeight w:val="602"/>
          <w:jc w:val="center"/>
          <w:trPrChange w:id="120" w:author="huanyuanjian@hotmail.com" w:date="2021-04-29T22:31:00Z">
            <w:trPr>
              <w:trHeight w:val="602"/>
              <w:jc w:val="center"/>
            </w:trPr>
          </w:trPrChange>
        </w:trPr>
        <w:tc>
          <w:tcPr>
            <w:tcW w:w="572" w:type="pct"/>
            <w:vMerge/>
            <w:vAlign w:val="center"/>
            <w:tcPrChange w:id="121" w:author="huanyuanjian@hotmail.com" w:date="2021-04-29T22:31:00Z">
              <w:tcPr>
                <w:tcW w:w="572" w:type="pct"/>
                <w:vMerge/>
                <w:vAlign w:val="center"/>
              </w:tcPr>
            </w:tcPrChange>
          </w:tcPr>
          <w:p w14:paraId="35FD3380" w14:textId="77777777" w:rsidR="00131A05" w:rsidRDefault="00131A05">
            <w:pPr>
              <w:widowControl/>
              <w:jc w:val="left"/>
              <w:rPr>
                <w:rFonts w:ascii="宋体" w:eastAsia="宋体" w:hAnsi="宋体" w:cs="宋体"/>
                <w:kern w:val="0"/>
                <w:sz w:val="18"/>
                <w:szCs w:val="18"/>
              </w:rPr>
            </w:pPr>
          </w:p>
        </w:tc>
        <w:tc>
          <w:tcPr>
            <w:tcW w:w="1999" w:type="pct"/>
            <w:vMerge/>
            <w:vAlign w:val="center"/>
            <w:tcPrChange w:id="122" w:author="huanyuanjian@hotmail.com" w:date="2021-04-29T22:31:00Z">
              <w:tcPr>
                <w:tcW w:w="1999" w:type="pct"/>
                <w:vMerge/>
                <w:vAlign w:val="center"/>
              </w:tcPr>
            </w:tcPrChange>
          </w:tcPr>
          <w:p w14:paraId="4DAD93D6" w14:textId="77777777" w:rsidR="00131A05" w:rsidRDefault="00131A05">
            <w:pPr>
              <w:widowControl/>
              <w:jc w:val="left"/>
              <w:rPr>
                <w:rFonts w:ascii="宋体" w:eastAsia="宋体" w:hAnsi="宋体" w:cs="宋体"/>
                <w:kern w:val="0"/>
                <w:sz w:val="18"/>
                <w:szCs w:val="18"/>
              </w:rPr>
            </w:pPr>
          </w:p>
        </w:tc>
        <w:tc>
          <w:tcPr>
            <w:tcW w:w="384" w:type="pct"/>
            <w:vMerge/>
            <w:vAlign w:val="center"/>
            <w:tcPrChange w:id="123" w:author="huanyuanjian@hotmail.com" w:date="2021-04-29T22:31:00Z">
              <w:tcPr>
                <w:tcW w:w="384" w:type="pct"/>
                <w:vMerge/>
                <w:vAlign w:val="center"/>
              </w:tcPr>
            </w:tcPrChange>
          </w:tcPr>
          <w:p w14:paraId="170D4685" w14:textId="77777777" w:rsidR="00131A05" w:rsidRDefault="00131A05">
            <w:pPr>
              <w:widowControl/>
              <w:jc w:val="left"/>
              <w:rPr>
                <w:rFonts w:ascii="宋体" w:eastAsia="宋体" w:hAnsi="宋体" w:cs="宋体"/>
                <w:kern w:val="0"/>
                <w:sz w:val="18"/>
                <w:szCs w:val="18"/>
              </w:rPr>
            </w:pPr>
          </w:p>
        </w:tc>
        <w:tc>
          <w:tcPr>
            <w:tcW w:w="750" w:type="pct"/>
            <w:shd w:val="clear" w:color="auto" w:fill="auto"/>
            <w:vAlign w:val="center"/>
            <w:tcPrChange w:id="124" w:author="huanyuanjian@hotmail.com" w:date="2021-04-29T22:31:00Z">
              <w:tcPr>
                <w:tcW w:w="750" w:type="pct"/>
                <w:shd w:val="clear" w:color="auto" w:fill="auto"/>
                <w:vAlign w:val="center"/>
              </w:tcPr>
            </w:tcPrChange>
          </w:tcPr>
          <w:p w14:paraId="7357249F" w14:textId="77777777" w:rsidR="00131A05" w:rsidRDefault="006E66EC">
            <w:pPr>
              <w:widowControl/>
              <w:jc w:val="center"/>
              <w:rPr>
                <w:rFonts w:ascii="宋体" w:eastAsia="宋体" w:hAnsi="宋体" w:cs="宋体"/>
                <w:kern w:val="0"/>
                <w:sz w:val="18"/>
                <w:szCs w:val="18"/>
              </w:rPr>
            </w:pPr>
            <w:r>
              <w:rPr>
                <w:rFonts w:ascii="宋体" w:eastAsia="宋体" w:hAnsi="宋体" w:cs="宋体" w:hint="eastAsia"/>
                <w:kern w:val="0"/>
                <w:sz w:val="18"/>
                <w:szCs w:val="18"/>
              </w:rPr>
              <w:t>既往症人群</w:t>
            </w:r>
          </w:p>
        </w:tc>
        <w:tc>
          <w:tcPr>
            <w:tcW w:w="445" w:type="pct"/>
            <w:vMerge/>
            <w:vAlign w:val="center"/>
            <w:tcPrChange w:id="125" w:author="huanyuanjian@hotmail.com" w:date="2021-04-29T22:31:00Z">
              <w:tcPr>
                <w:tcW w:w="419" w:type="pct"/>
                <w:vMerge/>
                <w:vAlign w:val="center"/>
              </w:tcPr>
            </w:tcPrChange>
          </w:tcPr>
          <w:p w14:paraId="7124CC76" w14:textId="77777777" w:rsidR="00131A05" w:rsidRDefault="00131A05">
            <w:pPr>
              <w:widowControl/>
              <w:jc w:val="left"/>
              <w:rPr>
                <w:rFonts w:ascii="黑体" w:eastAsia="黑体" w:hAnsi="黑体" w:cs="宋体"/>
                <w:b/>
                <w:kern w:val="0"/>
                <w:sz w:val="18"/>
                <w:szCs w:val="18"/>
              </w:rPr>
            </w:pPr>
          </w:p>
        </w:tc>
        <w:tc>
          <w:tcPr>
            <w:tcW w:w="398" w:type="pct"/>
            <w:shd w:val="clear" w:color="auto" w:fill="auto"/>
            <w:vAlign w:val="center"/>
            <w:tcPrChange w:id="126" w:author="huanyuanjian@hotmail.com" w:date="2021-04-29T22:31:00Z">
              <w:tcPr>
                <w:tcW w:w="424" w:type="pct"/>
                <w:shd w:val="clear" w:color="auto" w:fill="auto"/>
                <w:vAlign w:val="center"/>
              </w:tcPr>
            </w:tcPrChange>
          </w:tcPr>
          <w:p w14:paraId="2BC4CFDE" w14:textId="77777777" w:rsidR="00131A05" w:rsidRDefault="006E66EC">
            <w:pPr>
              <w:widowControl/>
              <w:jc w:val="center"/>
              <w:rPr>
                <w:rFonts w:ascii="黑体" w:eastAsia="黑体" w:hAnsi="黑体" w:cs="宋体"/>
                <w:b/>
                <w:kern w:val="0"/>
                <w:sz w:val="18"/>
                <w:szCs w:val="18"/>
              </w:rPr>
            </w:pPr>
            <w:r>
              <w:rPr>
                <w:rFonts w:ascii="黑体" w:eastAsia="黑体" w:hAnsi="黑体" w:cs="宋体"/>
                <w:b/>
                <w:kern w:val="0"/>
                <w:sz w:val="18"/>
                <w:szCs w:val="18"/>
              </w:rPr>
              <w:t>40%</w:t>
            </w:r>
          </w:p>
        </w:tc>
        <w:tc>
          <w:tcPr>
            <w:tcW w:w="452" w:type="pct"/>
            <w:vMerge/>
            <w:vAlign w:val="center"/>
            <w:tcPrChange w:id="127" w:author="huanyuanjian@hotmail.com" w:date="2021-04-29T22:31:00Z">
              <w:tcPr>
                <w:tcW w:w="452" w:type="pct"/>
                <w:vMerge/>
                <w:vAlign w:val="center"/>
              </w:tcPr>
            </w:tcPrChange>
          </w:tcPr>
          <w:p w14:paraId="38673B02" w14:textId="77777777" w:rsidR="00131A05" w:rsidRDefault="00131A05">
            <w:pPr>
              <w:widowControl/>
              <w:jc w:val="left"/>
              <w:rPr>
                <w:rFonts w:ascii="宋体" w:eastAsia="宋体" w:hAnsi="宋体" w:cs="宋体"/>
                <w:kern w:val="0"/>
                <w:sz w:val="18"/>
                <w:szCs w:val="18"/>
              </w:rPr>
            </w:pPr>
          </w:p>
        </w:tc>
      </w:tr>
    </w:tbl>
    <w:p w14:paraId="68DBB9D1" w14:textId="77777777" w:rsidR="00131A05" w:rsidRDefault="006E66EC">
      <w:pPr>
        <w:jc w:val="center"/>
        <w:rPr>
          <w:rFonts w:asciiTheme="minorEastAsia" w:hAnsiTheme="minorEastAsia"/>
          <w:b/>
          <w:sz w:val="18"/>
          <w:szCs w:val="18"/>
        </w:rPr>
      </w:pPr>
      <w:r>
        <w:rPr>
          <w:rFonts w:asciiTheme="minorEastAsia" w:hAnsiTheme="minorEastAsia" w:hint="eastAsia"/>
          <w:b/>
          <w:sz w:val="18"/>
          <w:szCs w:val="18"/>
        </w:rPr>
        <w:t>【责任免除】</w:t>
      </w:r>
    </w:p>
    <w:p w14:paraId="50747E49" w14:textId="77777777" w:rsidR="00131A05" w:rsidRDefault="006E66EC">
      <w:pPr>
        <w:rPr>
          <w:rFonts w:ascii="黑体" w:eastAsia="黑体" w:hAnsi="黑体"/>
          <w:b/>
          <w:sz w:val="18"/>
          <w:szCs w:val="18"/>
        </w:rPr>
      </w:pPr>
      <w:del w:id="128" w:author="Windows 用户" w:date="2021-05-04T18:28:00Z">
        <w:r w:rsidDel="00E74A0C">
          <w:rPr>
            <w:rFonts w:asciiTheme="minorEastAsia" w:hAnsiTheme="minorEastAsia" w:hint="eastAsia"/>
            <w:b/>
            <w:sz w:val="18"/>
            <w:szCs w:val="18"/>
          </w:rPr>
          <w:delText>二十</w:delText>
        </w:r>
      </w:del>
      <w:ins w:id="129" w:author="huanyuanjian@hotmail.com" w:date="2021-04-29T22:51:00Z">
        <w:del w:id="130" w:author="Windows 用户" w:date="2021-05-04T18:28:00Z">
          <w:r w:rsidR="00DB6534" w:rsidDel="00E74A0C">
            <w:rPr>
              <w:rFonts w:asciiTheme="minorEastAsia" w:hAnsiTheme="minorEastAsia" w:hint="eastAsia"/>
              <w:b/>
              <w:sz w:val="18"/>
              <w:szCs w:val="18"/>
            </w:rPr>
            <w:delText>十九</w:delText>
          </w:r>
        </w:del>
      </w:ins>
      <w:ins w:id="131" w:author="Windows 用户" w:date="2021-05-04T18:28:00Z">
        <w:r w:rsidR="00E74A0C">
          <w:rPr>
            <w:rFonts w:asciiTheme="minorEastAsia" w:hAnsiTheme="minorEastAsia" w:hint="eastAsia"/>
            <w:b/>
            <w:sz w:val="18"/>
            <w:szCs w:val="18"/>
          </w:rPr>
          <w:t>二十</w:t>
        </w:r>
        <w:del w:id="132" w:author="huanyuanjian@hotmail.com" w:date="2021-05-05T16:29:00Z">
          <w:r w:rsidR="00E74A0C" w:rsidDel="00183DFD">
            <w:rPr>
              <w:rFonts w:asciiTheme="minorEastAsia" w:hAnsiTheme="minorEastAsia" w:hint="eastAsia"/>
              <w:b/>
              <w:sz w:val="18"/>
              <w:szCs w:val="18"/>
            </w:rPr>
            <w:delText>一</w:delText>
          </w:r>
        </w:del>
      </w:ins>
      <w:r>
        <w:rPr>
          <w:rFonts w:asciiTheme="minorEastAsia" w:hAnsiTheme="minorEastAsia" w:hint="eastAsia"/>
          <w:b/>
          <w:sz w:val="18"/>
          <w:szCs w:val="18"/>
        </w:rPr>
        <w:t>、</w:t>
      </w:r>
      <w:r>
        <w:rPr>
          <w:rFonts w:ascii="黑体" w:eastAsia="黑体" w:hAnsi="黑体" w:hint="eastAsia"/>
          <w:b/>
          <w:sz w:val="18"/>
          <w:szCs w:val="18"/>
        </w:rPr>
        <w:t>下列情形，造成被保险人医疗费用支出的，本产品不承担给付保险金的责任。</w:t>
      </w:r>
    </w:p>
    <w:p w14:paraId="201D9DEC" w14:textId="77777777" w:rsidR="00131A05" w:rsidRDefault="006E66EC">
      <w:pPr>
        <w:rPr>
          <w:rFonts w:ascii="黑体" w:eastAsia="黑体" w:hAnsi="黑体"/>
          <w:b/>
          <w:sz w:val="18"/>
          <w:szCs w:val="18"/>
        </w:rPr>
      </w:pPr>
      <w:r>
        <w:rPr>
          <w:rFonts w:ascii="黑体" w:eastAsia="黑体" w:hAnsi="黑体"/>
          <w:b/>
          <w:sz w:val="18"/>
          <w:szCs w:val="18"/>
        </w:rPr>
        <w:t>1.应当由第三人负担的；</w:t>
      </w:r>
    </w:p>
    <w:p w14:paraId="2B4033B0" w14:textId="77777777" w:rsidR="00131A05" w:rsidRDefault="006E66EC">
      <w:pPr>
        <w:rPr>
          <w:rFonts w:ascii="黑体" w:eastAsia="黑体" w:hAnsi="黑体"/>
          <w:b/>
          <w:sz w:val="18"/>
          <w:szCs w:val="18"/>
        </w:rPr>
      </w:pPr>
      <w:r>
        <w:rPr>
          <w:rFonts w:ascii="黑体" w:eastAsia="黑体" w:hAnsi="黑体"/>
          <w:b/>
          <w:sz w:val="18"/>
          <w:szCs w:val="18"/>
        </w:rPr>
        <w:t>2.</w:t>
      </w:r>
      <w:r>
        <w:rPr>
          <w:rFonts w:ascii="黑体" w:eastAsia="黑体" w:hAnsi="黑体" w:hint="eastAsia"/>
          <w:b/>
          <w:sz w:val="18"/>
          <w:szCs w:val="18"/>
        </w:rPr>
        <w:t>应当从工伤保险、护理保险、门诊统筹等支付的以及因生育住院产生的医疗费用；</w:t>
      </w:r>
    </w:p>
    <w:p w14:paraId="590BAF51" w14:textId="77777777" w:rsidR="00131A05" w:rsidRDefault="006E66EC">
      <w:pPr>
        <w:rPr>
          <w:rFonts w:ascii="黑体" w:eastAsia="黑体" w:hAnsi="黑体"/>
          <w:b/>
          <w:sz w:val="18"/>
          <w:szCs w:val="18"/>
        </w:rPr>
      </w:pPr>
      <w:r>
        <w:rPr>
          <w:rFonts w:ascii="黑体" w:eastAsia="黑体" w:hAnsi="黑体"/>
          <w:b/>
          <w:sz w:val="18"/>
          <w:szCs w:val="18"/>
        </w:rPr>
        <w:t>3.应当</w:t>
      </w:r>
      <w:r>
        <w:rPr>
          <w:rFonts w:ascii="黑体" w:eastAsia="黑体" w:hAnsi="黑体" w:hint="eastAsia"/>
          <w:b/>
          <w:sz w:val="18"/>
          <w:szCs w:val="18"/>
        </w:rPr>
        <w:t>由公共卫生负担的；</w:t>
      </w:r>
    </w:p>
    <w:p w14:paraId="3051A219" w14:textId="77777777" w:rsidR="00131A05" w:rsidRDefault="006E66EC">
      <w:pPr>
        <w:rPr>
          <w:rFonts w:ascii="黑体" w:eastAsia="黑体" w:hAnsi="黑体"/>
          <w:b/>
          <w:sz w:val="18"/>
          <w:szCs w:val="18"/>
        </w:rPr>
      </w:pPr>
      <w:r>
        <w:rPr>
          <w:rFonts w:ascii="黑体" w:eastAsia="黑体" w:hAnsi="黑体"/>
          <w:b/>
          <w:sz w:val="18"/>
          <w:szCs w:val="18"/>
        </w:rPr>
        <w:t>4.保险合同中载明的</w:t>
      </w:r>
      <w:r>
        <w:rPr>
          <w:rFonts w:ascii="黑体" w:eastAsia="黑体" w:hAnsi="黑体" w:hint="eastAsia"/>
          <w:b/>
          <w:sz w:val="18"/>
          <w:szCs w:val="18"/>
        </w:rPr>
        <w:t>起付线以下金额；</w:t>
      </w:r>
    </w:p>
    <w:p w14:paraId="46C47398" w14:textId="77777777" w:rsidR="00131A05" w:rsidRDefault="006E66EC">
      <w:pPr>
        <w:rPr>
          <w:rFonts w:ascii="黑体" w:eastAsia="黑体" w:hAnsi="黑体"/>
          <w:b/>
          <w:sz w:val="18"/>
          <w:szCs w:val="18"/>
        </w:rPr>
      </w:pPr>
      <w:r>
        <w:rPr>
          <w:rFonts w:ascii="黑体" w:eastAsia="黑体" w:hAnsi="黑体"/>
          <w:b/>
          <w:sz w:val="18"/>
          <w:szCs w:val="18"/>
        </w:rPr>
        <w:t>5.被保险人符合</w:t>
      </w:r>
      <w:r>
        <w:rPr>
          <w:rFonts w:ascii="黑体" w:eastAsia="黑体" w:hAnsi="黑体" w:hint="eastAsia"/>
          <w:b/>
          <w:sz w:val="18"/>
          <w:szCs w:val="18"/>
        </w:rPr>
        <w:t>特药</w:t>
      </w:r>
      <w:r>
        <w:rPr>
          <w:rFonts w:ascii="黑体" w:eastAsia="黑体" w:hAnsi="黑体"/>
          <w:b/>
          <w:sz w:val="18"/>
          <w:szCs w:val="18"/>
        </w:rPr>
        <w:t>/特材</w:t>
      </w:r>
      <w:r>
        <w:rPr>
          <w:rFonts w:ascii="黑体" w:eastAsia="黑体" w:hAnsi="黑体" w:hint="eastAsia"/>
          <w:b/>
          <w:sz w:val="18"/>
          <w:szCs w:val="18"/>
        </w:rPr>
        <w:t>慈善援助用药申请，但因被保险人未提交相关申请或者提交申请材料不全，导致援助项目申请未通过而发生的药品费用；被保险人通过援助审核，但因被保险人原因未领取援助药品，视为被保险人自愿放弃本合同项下适用的保险权益；</w:t>
      </w:r>
    </w:p>
    <w:p w14:paraId="7993783D" w14:textId="77777777" w:rsidR="00131A05" w:rsidRDefault="006E66EC">
      <w:pPr>
        <w:rPr>
          <w:rFonts w:ascii="黑体" w:eastAsia="黑体" w:hAnsi="黑体"/>
          <w:b/>
          <w:sz w:val="18"/>
          <w:szCs w:val="18"/>
        </w:rPr>
      </w:pPr>
      <w:r>
        <w:rPr>
          <w:rFonts w:ascii="黑体" w:eastAsia="黑体" w:hAnsi="黑体"/>
          <w:b/>
          <w:sz w:val="18"/>
          <w:szCs w:val="18"/>
        </w:rPr>
        <w:t>6.法律、法规、政策、文件规定不予支付的事项；</w:t>
      </w:r>
    </w:p>
    <w:p w14:paraId="2978BD30" w14:textId="77777777" w:rsidR="00131A05" w:rsidRDefault="006E66EC">
      <w:pPr>
        <w:rPr>
          <w:rFonts w:ascii="黑体" w:eastAsia="黑体" w:hAnsi="黑体"/>
          <w:b/>
          <w:sz w:val="18"/>
          <w:szCs w:val="18"/>
        </w:rPr>
      </w:pPr>
      <w:r>
        <w:rPr>
          <w:rFonts w:ascii="黑体" w:eastAsia="黑体" w:hAnsi="黑体"/>
          <w:b/>
          <w:sz w:val="18"/>
          <w:szCs w:val="18"/>
        </w:rPr>
        <w:t>7.</w:t>
      </w:r>
      <w:r>
        <w:rPr>
          <w:rFonts w:ascii="黑体" w:eastAsia="黑体" w:hAnsi="黑体" w:hint="eastAsia"/>
          <w:b/>
          <w:sz w:val="18"/>
          <w:szCs w:val="18"/>
        </w:rPr>
        <w:t>被保险人</w:t>
      </w:r>
      <w:r>
        <w:rPr>
          <w:rFonts w:ascii="黑体" w:eastAsia="黑体" w:hAnsi="黑体"/>
          <w:b/>
          <w:sz w:val="18"/>
          <w:szCs w:val="18"/>
        </w:rPr>
        <w:t>不按本市</w:t>
      </w:r>
      <w:r>
        <w:rPr>
          <w:rFonts w:ascii="黑体" w:eastAsia="黑体" w:hAnsi="黑体" w:hint="eastAsia"/>
          <w:b/>
          <w:sz w:val="18"/>
          <w:szCs w:val="18"/>
        </w:rPr>
        <w:t>社会</w:t>
      </w:r>
      <w:r>
        <w:rPr>
          <w:rFonts w:ascii="黑体" w:eastAsia="黑体" w:hAnsi="黑体"/>
          <w:b/>
          <w:sz w:val="18"/>
          <w:szCs w:val="18"/>
        </w:rPr>
        <w:t>医疗保险有关规定就医发生的医疗费用</w:t>
      </w:r>
      <w:r>
        <w:rPr>
          <w:rFonts w:ascii="黑体" w:eastAsia="黑体" w:hAnsi="黑体" w:hint="eastAsia"/>
          <w:b/>
          <w:sz w:val="18"/>
          <w:szCs w:val="18"/>
        </w:rPr>
        <w:t>；</w:t>
      </w:r>
    </w:p>
    <w:p w14:paraId="17FEAC30" w14:textId="77777777" w:rsidR="00131A05" w:rsidRDefault="006E66EC">
      <w:pPr>
        <w:rPr>
          <w:rFonts w:ascii="黑体" w:eastAsia="黑体" w:hAnsi="黑体"/>
          <w:b/>
          <w:sz w:val="18"/>
          <w:szCs w:val="18"/>
        </w:rPr>
      </w:pPr>
      <w:r>
        <w:rPr>
          <w:rFonts w:ascii="黑体" w:eastAsia="黑体" w:hAnsi="黑体"/>
          <w:b/>
          <w:sz w:val="18"/>
          <w:szCs w:val="18"/>
        </w:rPr>
        <w:t>8.</w:t>
      </w:r>
      <w:r>
        <w:rPr>
          <w:rFonts w:ascii="黑体" w:eastAsia="黑体" w:hAnsi="黑体" w:hint="eastAsia"/>
          <w:b/>
          <w:sz w:val="18"/>
          <w:szCs w:val="18"/>
        </w:rPr>
        <w:t>被保险人在医疗费用发生期间，不享受青岛市社会医疗保险统筹待遇的；</w:t>
      </w:r>
    </w:p>
    <w:p w14:paraId="2020676F" w14:textId="77777777" w:rsidR="00131A05" w:rsidRDefault="006E66EC">
      <w:pPr>
        <w:rPr>
          <w:rFonts w:ascii="黑体" w:eastAsia="黑体" w:hAnsi="黑体"/>
          <w:b/>
          <w:sz w:val="18"/>
          <w:szCs w:val="18"/>
        </w:rPr>
      </w:pPr>
      <w:r>
        <w:rPr>
          <w:rFonts w:ascii="黑体" w:eastAsia="黑体" w:hAnsi="黑体"/>
          <w:b/>
          <w:sz w:val="18"/>
          <w:szCs w:val="18"/>
        </w:rPr>
        <w:t>9.当次手术或住院</w:t>
      </w:r>
      <w:r>
        <w:rPr>
          <w:rFonts w:ascii="黑体" w:eastAsia="黑体" w:hAnsi="黑体" w:hint="eastAsia"/>
          <w:b/>
          <w:sz w:val="18"/>
          <w:szCs w:val="18"/>
        </w:rPr>
        <w:t>基本医疗保险整体不予报销的情形，如各种美容、整形、非功能性矫形、减肥，治疗雀斑、脱痣、护肤、镶牙、洁牙，配镜、装配假眼、假肢、助听器等发生的费用；</w:t>
      </w:r>
    </w:p>
    <w:p w14:paraId="162CD76E" w14:textId="77777777" w:rsidR="00131A05" w:rsidRDefault="006E66EC">
      <w:pPr>
        <w:rPr>
          <w:rFonts w:ascii="黑体" w:eastAsia="黑体" w:hAnsi="黑体"/>
          <w:b/>
          <w:sz w:val="18"/>
          <w:szCs w:val="18"/>
        </w:rPr>
      </w:pPr>
      <w:r>
        <w:rPr>
          <w:rFonts w:ascii="黑体" w:eastAsia="黑体" w:hAnsi="黑体"/>
          <w:b/>
          <w:sz w:val="18"/>
          <w:szCs w:val="18"/>
        </w:rPr>
        <w:t>10.</w:t>
      </w:r>
      <w:r>
        <w:rPr>
          <w:rFonts w:ascii="黑体" w:eastAsia="黑体" w:hAnsi="黑体" w:hint="eastAsia"/>
          <w:b/>
          <w:sz w:val="18"/>
          <w:szCs w:val="18"/>
        </w:rPr>
        <w:t>非疾病治疗项目类，如各种健康体检、婚前检查、旅游体检、职业体检、出境体检等费用；</w:t>
      </w:r>
    </w:p>
    <w:p w14:paraId="51516316" w14:textId="77777777" w:rsidR="00131A05" w:rsidRDefault="006E66EC">
      <w:pPr>
        <w:rPr>
          <w:rFonts w:ascii="黑体" w:eastAsia="黑体" w:hAnsi="黑体"/>
          <w:b/>
          <w:sz w:val="18"/>
          <w:szCs w:val="18"/>
        </w:rPr>
      </w:pPr>
      <w:r>
        <w:rPr>
          <w:rFonts w:ascii="黑体" w:eastAsia="黑体" w:hAnsi="黑体"/>
          <w:b/>
          <w:sz w:val="18"/>
          <w:szCs w:val="18"/>
        </w:rPr>
        <w:t>11.</w:t>
      </w:r>
      <w:r>
        <w:rPr>
          <w:rFonts w:ascii="黑体" w:eastAsia="黑体" w:hAnsi="黑体" w:hint="eastAsia"/>
          <w:b/>
          <w:sz w:val="18"/>
          <w:szCs w:val="18"/>
        </w:rPr>
        <w:t>各种不育（孕）症、性功能障碍的诊疗项目（如：男性不育、女性不育检查、治疗费，鉴定性病检查、治疗费，违反计划生育的－切医疗费用），各种教学性、科研性和临床验证性的诊疗项目费用。</w:t>
      </w:r>
    </w:p>
    <w:p w14:paraId="3A5331D0" w14:textId="77777777" w:rsidR="00131A05" w:rsidRDefault="006E66EC">
      <w:pPr>
        <w:jc w:val="center"/>
        <w:rPr>
          <w:rFonts w:asciiTheme="minorEastAsia" w:hAnsiTheme="minorEastAsia"/>
          <w:b/>
          <w:sz w:val="18"/>
          <w:szCs w:val="18"/>
        </w:rPr>
      </w:pPr>
      <w:r>
        <w:rPr>
          <w:rFonts w:asciiTheme="minorEastAsia" w:hAnsiTheme="minorEastAsia" w:hint="eastAsia"/>
          <w:b/>
          <w:sz w:val="18"/>
          <w:szCs w:val="18"/>
        </w:rPr>
        <w:t>【服务内容】</w:t>
      </w:r>
    </w:p>
    <w:p w14:paraId="24AAC4D7" w14:textId="77777777" w:rsidR="00131A05" w:rsidRDefault="006E66EC">
      <w:pPr>
        <w:rPr>
          <w:rFonts w:asciiTheme="minorEastAsia" w:hAnsiTheme="minorEastAsia"/>
          <w:sz w:val="18"/>
          <w:szCs w:val="18"/>
        </w:rPr>
      </w:pPr>
      <w:r>
        <w:rPr>
          <w:rFonts w:asciiTheme="minorEastAsia" w:hAnsiTheme="minorEastAsia" w:hint="eastAsia"/>
          <w:sz w:val="18"/>
          <w:szCs w:val="18"/>
        </w:rPr>
        <w:t>二十</w:t>
      </w:r>
      <w:ins w:id="133" w:author="huanyuanjian@hotmail.com" w:date="2021-05-05T16:29:00Z">
        <w:r w:rsidR="00183DFD">
          <w:rPr>
            <w:rFonts w:asciiTheme="minorEastAsia" w:hAnsiTheme="minorEastAsia" w:hint="eastAsia"/>
            <w:sz w:val="18"/>
            <w:szCs w:val="18"/>
          </w:rPr>
          <w:t>一</w:t>
        </w:r>
      </w:ins>
      <w:ins w:id="134" w:author="Windows 用户" w:date="2021-05-04T18:28:00Z">
        <w:del w:id="135" w:author="huanyuanjian@hotmail.com" w:date="2021-05-05T16:29:00Z">
          <w:r w:rsidR="00E74A0C" w:rsidDel="00183DFD">
            <w:rPr>
              <w:rFonts w:asciiTheme="minorEastAsia" w:hAnsiTheme="minorEastAsia" w:hint="eastAsia"/>
              <w:sz w:val="18"/>
              <w:szCs w:val="18"/>
            </w:rPr>
            <w:delText>二</w:delText>
          </w:r>
        </w:del>
      </w:ins>
      <w:del w:id="136" w:author="huanyuanjian@hotmail.com" w:date="2021-04-29T22:51:00Z">
        <w:r w:rsidDel="00DB6534">
          <w:rPr>
            <w:rFonts w:asciiTheme="minorEastAsia" w:hAnsiTheme="minorEastAsia" w:hint="eastAsia"/>
            <w:sz w:val="18"/>
            <w:szCs w:val="18"/>
          </w:rPr>
          <w:delText>一</w:delText>
        </w:r>
      </w:del>
      <w:r>
        <w:rPr>
          <w:rFonts w:asciiTheme="minorEastAsia" w:hAnsiTheme="minorEastAsia" w:hint="eastAsia"/>
          <w:sz w:val="18"/>
          <w:szCs w:val="18"/>
        </w:rPr>
        <w:t>、参保</w:t>
      </w:r>
    </w:p>
    <w:p w14:paraId="464E427F" w14:textId="77777777" w:rsidR="00131A05" w:rsidRDefault="006E66EC">
      <w:pPr>
        <w:rPr>
          <w:rFonts w:asciiTheme="minorEastAsia" w:hAnsiTheme="minorEastAsia"/>
          <w:sz w:val="18"/>
          <w:szCs w:val="18"/>
        </w:rPr>
      </w:pPr>
      <w:r>
        <w:rPr>
          <w:rFonts w:asciiTheme="minorEastAsia" w:hAnsiTheme="minorEastAsia" w:hint="eastAsia"/>
          <w:sz w:val="18"/>
          <w:szCs w:val="18"/>
        </w:rPr>
        <w:t>（一）缴费人可为本人及同为“琴岛</w:t>
      </w:r>
      <w:r>
        <w:rPr>
          <w:rFonts w:asciiTheme="minorEastAsia" w:hAnsiTheme="minorEastAsia"/>
          <w:sz w:val="18"/>
          <w:szCs w:val="18"/>
        </w:rPr>
        <w:t>e保</w:t>
      </w:r>
      <w:r>
        <w:rPr>
          <w:rFonts w:asciiTheme="minorEastAsia" w:hAnsiTheme="minorEastAsia" w:hint="eastAsia"/>
          <w:sz w:val="18"/>
          <w:szCs w:val="18"/>
        </w:rPr>
        <w:t>”参保人的亲属（父母、配偶及子女等，下同）办理参保缴费。</w:t>
      </w:r>
    </w:p>
    <w:p w14:paraId="4359EC89" w14:textId="77777777" w:rsidR="00131A05" w:rsidRDefault="006E66EC">
      <w:pPr>
        <w:rPr>
          <w:rFonts w:asciiTheme="minorEastAsia" w:hAnsiTheme="minorEastAsia"/>
          <w:sz w:val="18"/>
          <w:szCs w:val="18"/>
        </w:rPr>
      </w:pPr>
      <w:r>
        <w:rPr>
          <w:rFonts w:asciiTheme="minorEastAsia" w:hAnsiTheme="minorEastAsia" w:hint="eastAsia"/>
          <w:sz w:val="18"/>
          <w:szCs w:val="18"/>
        </w:rPr>
        <w:t>（二）办理途径</w:t>
      </w:r>
    </w:p>
    <w:p w14:paraId="6BD41AE9" w14:textId="77777777" w:rsidR="00131A05" w:rsidRDefault="006E66EC">
      <w:pPr>
        <w:rPr>
          <w:rFonts w:asciiTheme="minorEastAsia" w:hAnsiTheme="minorEastAsia"/>
          <w:sz w:val="18"/>
          <w:szCs w:val="18"/>
        </w:rPr>
      </w:pPr>
      <w:r>
        <w:rPr>
          <w:rFonts w:asciiTheme="minorEastAsia" w:hAnsiTheme="minorEastAsia"/>
          <w:sz w:val="18"/>
          <w:szCs w:val="18"/>
        </w:rPr>
        <w:t>1.</w:t>
      </w:r>
      <w:r>
        <w:rPr>
          <w:rFonts w:asciiTheme="minorEastAsia" w:hAnsiTheme="minorEastAsia" w:hint="eastAsia"/>
          <w:sz w:val="18"/>
          <w:szCs w:val="18"/>
        </w:rPr>
        <w:t>“琴岛</w:t>
      </w:r>
      <w:r>
        <w:rPr>
          <w:rFonts w:asciiTheme="minorEastAsia" w:hAnsiTheme="minorEastAsia"/>
          <w:sz w:val="18"/>
          <w:szCs w:val="18"/>
        </w:rPr>
        <w:t>e保</w:t>
      </w:r>
      <w:r>
        <w:rPr>
          <w:rFonts w:asciiTheme="minorEastAsia" w:hAnsiTheme="minorEastAsia" w:hint="eastAsia"/>
          <w:sz w:val="18"/>
          <w:szCs w:val="18"/>
        </w:rPr>
        <w:t>”微信公众号</w:t>
      </w:r>
    </w:p>
    <w:p w14:paraId="43194000" w14:textId="77777777" w:rsidR="00131A05" w:rsidRDefault="006E66EC">
      <w:pPr>
        <w:rPr>
          <w:rFonts w:asciiTheme="minorEastAsia" w:hAnsiTheme="minorEastAsia"/>
          <w:sz w:val="18"/>
          <w:szCs w:val="18"/>
        </w:rPr>
      </w:pPr>
      <w:r>
        <w:rPr>
          <w:rFonts w:asciiTheme="minorEastAsia" w:hAnsiTheme="minorEastAsia"/>
          <w:sz w:val="18"/>
          <w:szCs w:val="18"/>
        </w:rPr>
        <w:t>2.</w:t>
      </w:r>
      <w:r>
        <w:rPr>
          <w:rFonts w:asciiTheme="minorEastAsia" w:hAnsiTheme="minorEastAsia" w:hint="eastAsia"/>
          <w:sz w:val="18"/>
          <w:szCs w:val="18"/>
        </w:rPr>
        <w:t>“青岛医保”微信公众号和青岛市各区市医保局微信公众号</w:t>
      </w:r>
    </w:p>
    <w:p w14:paraId="3AB91472" w14:textId="77777777" w:rsidR="00131A05" w:rsidRDefault="006E66EC">
      <w:pPr>
        <w:rPr>
          <w:rFonts w:asciiTheme="minorEastAsia" w:hAnsiTheme="minorEastAsia"/>
          <w:sz w:val="18"/>
          <w:szCs w:val="18"/>
        </w:rPr>
      </w:pPr>
      <w:r>
        <w:rPr>
          <w:rFonts w:asciiTheme="minorEastAsia" w:hAnsiTheme="minorEastAsia"/>
          <w:sz w:val="18"/>
          <w:szCs w:val="18"/>
        </w:rPr>
        <w:t>3.“青岛市保险行业协会”微信公众号</w:t>
      </w:r>
    </w:p>
    <w:p w14:paraId="69522816" w14:textId="77777777" w:rsidR="00131A05" w:rsidRDefault="006E66EC">
      <w:pPr>
        <w:rPr>
          <w:rFonts w:asciiTheme="minorEastAsia" w:hAnsiTheme="minorEastAsia"/>
          <w:sz w:val="18"/>
          <w:szCs w:val="18"/>
        </w:rPr>
      </w:pPr>
      <w:r>
        <w:rPr>
          <w:rFonts w:asciiTheme="minorEastAsia" w:hAnsiTheme="minorEastAsia"/>
          <w:sz w:val="18"/>
          <w:szCs w:val="18"/>
        </w:rPr>
        <w:t>4.承保公司</w:t>
      </w:r>
      <w:r>
        <w:rPr>
          <w:rFonts w:asciiTheme="minorEastAsia" w:hAnsiTheme="minorEastAsia" w:hint="eastAsia"/>
          <w:sz w:val="18"/>
          <w:szCs w:val="18"/>
        </w:rPr>
        <w:t>微信公众号（中国人寿保险青岛市分公司服务号、泰康养老青岛分公司、平安养老险青岛分公司、太平养老青岛分公司、青岛人保健康）</w:t>
      </w:r>
    </w:p>
    <w:p w14:paraId="0FD8C98F" w14:textId="462E7FA5" w:rsidR="00131A05" w:rsidRDefault="006E66EC">
      <w:pPr>
        <w:rPr>
          <w:rFonts w:asciiTheme="minorEastAsia" w:hAnsiTheme="minorEastAsia"/>
          <w:sz w:val="18"/>
          <w:szCs w:val="18"/>
        </w:rPr>
      </w:pPr>
      <w:r>
        <w:rPr>
          <w:rFonts w:asciiTheme="minorEastAsia" w:hAnsiTheme="minorEastAsia"/>
          <w:sz w:val="18"/>
          <w:szCs w:val="18"/>
        </w:rPr>
        <w:t>5.线下参保：承保公司公布的服务网点窗口</w:t>
      </w:r>
      <w:r>
        <w:rPr>
          <w:rFonts w:asciiTheme="minorEastAsia" w:hAnsiTheme="minorEastAsia" w:hint="eastAsia"/>
          <w:sz w:val="18"/>
          <w:szCs w:val="18"/>
        </w:rPr>
        <w:t>、企业人事部门、各区（市）、乡镇村委组织等线下渠道办理参保缴费、</w:t>
      </w:r>
      <w:r>
        <w:rPr>
          <w:rFonts w:asciiTheme="minorEastAsia" w:hAnsiTheme="minorEastAsia"/>
          <w:sz w:val="18"/>
          <w:szCs w:val="18"/>
        </w:rPr>
        <w:t>5家承保公司业务人员推广</w:t>
      </w:r>
      <w:proofErr w:type="gramStart"/>
      <w:r>
        <w:rPr>
          <w:rFonts w:asciiTheme="minorEastAsia" w:hAnsiTheme="minorEastAsia"/>
          <w:sz w:val="18"/>
          <w:szCs w:val="18"/>
        </w:rPr>
        <w:t>二维码扫描</w:t>
      </w:r>
      <w:proofErr w:type="gramEnd"/>
      <w:del w:id="137" w:author="马晓娟" w:date="2021-05-06T09:09:00Z">
        <w:r w:rsidDel="00A07835">
          <w:rPr>
            <w:rFonts w:asciiTheme="minorEastAsia" w:hAnsiTheme="minorEastAsia"/>
            <w:sz w:val="18"/>
            <w:szCs w:val="18"/>
          </w:rPr>
          <w:delText>投保</w:delText>
        </w:r>
      </w:del>
      <w:r>
        <w:rPr>
          <w:rFonts w:asciiTheme="minorEastAsia" w:hAnsiTheme="minorEastAsia"/>
          <w:sz w:val="18"/>
          <w:szCs w:val="18"/>
        </w:rPr>
        <w:t>办理参保缴费</w:t>
      </w:r>
    </w:p>
    <w:p w14:paraId="0AB92634" w14:textId="77777777" w:rsidR="00131A05" w:rsidRDefault="006E66EC">
      <w:pPr>
        <w:rPr>
          <w:rFonts w:asciiTheme="minorEastAsia" w:hAnsiTheme="minorEastAsia"/>
          <w:sz w:val="18"/>
          <w:szCs w:val="18"/>
        </w:rPr>
      </w:pPr>
      <w:r>
        <w:rPr>
          <w:rFonts w:asciiTheme="minorEastAsia" w:hAnsiTheme="minorEastAsia"/>
          <w:sz w:val="18"/>
          <w:szCs w:val="18"/>
        </w:rPr>
        <w:t>6.云闪付APP</w:t>
      </w:r>
    </w:p>
    <w:p w14:paraId="7BFB55A7" w14:textId="77777777" w:rsidR="00131A05" w:rsidRDefault="006E66EC">
      <w:pPr>
        <w:rPr>
          <w:rFonts w:asciiTheme="minorEastAsia" w:hAnsiTheme="minorEastAsia"/>
          <w:sz w:val="18"/>
          <w:szCs w:val="18"/>
        </w:rPr>
      </w:pPr>
      <w:r>
        <w:rPr>
          <w:rFonts w:asciiTheme="minorEastAsia" w:hAnsiTheme="minorEastAsia" w:hint="eastAsia"/>
          <w:sz w:val="18"/>
          <w:szCs w:val="18"/>
        </w:rPr>
        <w:t>（三）支付方式</w:t>
      </w:r>
    </w:p>
    <w:p w14:paraId="7411F3C8" w14:textId="77777777" w:rsidR="00131A05" w:rsidRDefault="006E66EC">
      <w:pPr>
        <w:rPr>
          <w:rFonts w:asciiTheme="minorEastAsia" w:hAnsiTheme="minorEastAsia"/>
          <w:sz w:val="18"/>
          <w:szCs w:val="18"/>
        </w:rPr>
      </w:pPr>
      <w:r>
        <w:rPr>
          <w:rFonts w:asciiTheme="minorEastAsia" w:hAnsiTheme="minorEastAsia"/>
          <w:sz w:val="18"/>
          <w:szCs w:val="18"/>
        </w:rPr>
        <w:t>1.个账支付：</w:t>
      </w:r>
      <w:r>
        <w:rPr>
          <w:rFonts w:asciiTheme="minorEastAsia" w:hAnsiTheme="minorEastAsia" w:hint="eastAsia"/>
          <w:sz w:val="18"/>
          <w:szCs w:val="18"/>
        </w:rPr>
        <w:t>青岛市城镇职工基本医疗保险参保人员可使用医保个人账户历年资金为本人及其直系亲属缴纳保费。详见本产品参保页面的《医保个人历年结余账户支付授权书》。</w:t>
      </w:r>
    </w:p>
    <w:p w14:paraId="6FC23345" w14:textId="77777777" w:rsidR="00131A05" w:rsidRDefault="006E66EC">
      <w:pPr>
        <w:rPr>
          <w:ins w:id="138" w:author="Windows 用户" w:date="2021-05-04T14:31:00Z"/>
          <w:rFonts w:asciiTheme="minorEastAsia" w:hAnsiTheme="minorEastAsia"/>
          <w:sz w:val="18"/>
          <w:szCs w:val="18"/>
        </w:rPr>
      </w:pPr>
      <w:r>
        <w:rPr>
          <w:rFonts w:asciiTheme="minorEastAsia" w:hAnsiTheme="minorEastAsia"/>
          <w:sz w:val="18"/>
          <w:szCs w:val="18"/>
        </w:rPr>
        <w:t>2.转账支付：通过微信、支付宝、银联等线上</w:t>
      </w:r>
      <w:r>
        <w:rPr>
          <w:rFonts w:asciiTheme="minorEastAsia" w:hAnsiTheme="minorEastAsia" w:hint="eastAsia"/>
          <w:sz w:val="18"/>
          <w:szCs w:val="18"/>
        </w:rPr>
        <w:t>支付方式缴纳保费。</w:t>
      </w:r>
    </w:p>
    <w:p w14:paraId="0835C266" w14:textId="77777777" w:rsidR="003C466A" w:rsidRDefault="003C466A">
      <w:pPr>
        <w:jc w:val="left"/>
        <w:rPr>
          <w:rFonts w:asciiTheme="minorEastAsia" w:hAnsiTheme="minorEastAsia"/>
          <w:sz w:val="18"/>
          <w:szCs w:val="18"/>
        </w:rPr>
        <w:pPrChange w:id="139" w:author="Windows 用户" w:date="2021-05-04T14:31:00Z">
          <w:pPr/>
        </w:pPrChange>
      </w:pPr>
      <w:ins w:id="140" w:author="Windows 用户" w:date="2021-05-04T14:31:00Z">
        <w:r>
          <w:rPr>
            <w:rFonts w:asciiTheme="minorEastAsia" w:hAnsiTheme="minorEastAsia" w:hint="eastAsia"/>
            <w:sz w:val="18"/>
            <w:szCs w:val="18"/>
          </w:rPr>
          <w:t>（四）</w:t>
        </w:r>
        <w:r w:rsidRPr="009F079B">
          <w:rPr>
            <w:rFonts w:asciiTheme="minorEastAsia" w:hAnsiTheme="minorEastAsia" w:hint="eastAsia"/>
            <w:sz w:val="18"/>
            <w:szCs w:val="18"/>
          </w:rPr>
          <w:t>缴费人完成缴费且承保保险公司出具参保凭证视为参保成功。缴费完成以缴费凭证为准。请缴费人通过“琴岛e保”微信公众号或承保保险公司留意是否生成缴费凭证，如发生缴费异常，可向平台反馈，并留意保险公司工作人员与您联系。如未完成缴费，会影响您的参保。</w:t>
        </w:r>
      </w:ins>
    </w:p>
    <w:p w14:paraId="116F7EED" w14:textId="77777777" w:rsidR="00131A05" w:rsidRDefault="006E66EC">
      <w:pPr>
        <w:jc w:val="left"/>
        <w:rPr>
          <w:ins w:id="141" w:author="Windows 用户" w:date="2021-05-04T14:31:00Z"/>
          <w:rFonts w:asciiTheme="minorEastAsia" w:hAnsiTheme="minorEastAsia"/>
          <w:sz w:val="18"/>
          <w:szCs w:val="18"/>
        </w:rPr>
      </w:pPr>
      <w:r>
        <w:rPr>
          <w:rFonts w:asciiTheme="minorEastAsia" w:hAnsiTheme="minorEastAsia" w:hint="eastAsia"/>
          <w:sz w:val="18"/>
          <w:szCs w:val="18"/>
        </w:rPr>
        <w:t>二十</w:t>
      </w:r>
      <w:ins w:id="142" w:author="huanyuanjian@hotmail.com" w:date="2021-04-29T22:51:00Z">
        <w:del w:id="143" w:author="Windows 用户" w:date="2021-05-04T18:28:00Z">
          <w:r w:rsidR="00DB6534" w:rsidDel="00E74A0C">
            <w:rPr>
              <w:rFonts w:asciiTheme="minorEastAsia" w:hAnsiTheme="minorEastAsia" w:hint="eastAsia"/>
              <w:sz w:val="18"/>
              <w:szCs w:val="18"/>
            </w:rPr>
            <w:delText>一</w:delText>
          </w:r>
        </w:del>
      </w:ins>
      <w:ins w:id="144" w:author="huanyuanjian@hotmail.com" w:date="2021-05-05T16:29:00Z">
        <w:r w:rsidR="00183DFD">
          <w:rPr>
            <w:rFonts w:asciiTheme="minorEastAsia" w:hAnsiTheme="minorEastAsia" w:hint="eastAsia"/>
            <w:sz w:val="18"/>
            <w:szCs w:val="18"/>
          </w:rPr>
          <w:t>二</w:t>
        </w:r>
      </w:ins>
      <w:ins w:id="145" w:author="Windows 用户" w:date="2021-05-04T18:28:00Z">
        <w:del w:id="146" w:author="huanyuanjian@hotmail.com" w:date="2021-05-05T16:29:00Z">
          <w:r w:rsidR="00E74A0C" w:rsidDel="00183DFD">
            <w:rPr>
              <w:rFonts w:asciiTheme="minorEastAsia" w:hAnsiTheme="minorEastAsia" w:hint="eastAsia"/>
              <w:sz w:val="18"/>
              <w:szCs w:val="18"/>
            </w:rPr>
            <w:delText>三</w:delText>
          </w:r>
        </w:del>
      </w:ins>
      <w:del w:id="147" w:author="huanyuanjian@hotmail.com" w:date="2021-04-29T22:51:00Z">
        <w:r w:rsidDel="00DB6534">
          <w:rPr>
            <w:rFonts w:asciiTheme="minorEastAsia" w:hAnsiTheme="minorEastAsia" w:hint="eastAsia"/>
            <w:sz w:val="18"/>
            <w:szCs w:val="18"/>
          </w:rPr>
          <w:delText>二</w:delText>
        </w:r>
      </w:del>
      <w:r>
        <w:rPr>
          <w:rFonts w:asciiTheme="minorEastAsia" w:hAnsiTheme="minorEastAsia" w:hint="eastAsia"/>
          <w:sz w:val="18"/>
          <w:szCs w:val="18"/>
        </w:rPr>
        <w:t>、本保险产品由中国人寿保险股份有限公司青岛市分公司、泰康养老保险股份有限公司青岛分公司、平安养老保险股份有限公司青岛分公司、太平养老保险股份有限公司青岛分公司、中国人民健康保险股份有限公司青岛分公司共同承保。</w:t>
      </w:r>
    </w:p>
    <w:p w14:paraId="7D650297" w14:textId="77777777" w:rsidR="003C466A" w:rsidRPr="003C466A" w:rsidDel="003C466A" w:rsidRDefault="003C466A">
      <w:pPr>
        <w:ind w:firstLineChars="200" w:firstLine="360"/>
        <w:jc w:val="left"/>
        <w:rPr>
          <w:del w:id="148" w:author="Windows 用户" w:date="2021-05-04T14:31:00Z"/>
          <w:rFonts w:asciiTheme="minorEastAsia" w:hAnsiTheme="minorEastAsia"/>
          <w:sz w:val="18"/>
          <w:szCs w:val="18"/>
        </w:rPr>
        <w:pPrChange w:id="149" w:author="Windows 用户" w:date="2021-05-04T14:31:00Z">
          <w:pPr>
            <w:jc w:val="left"/>
          </w:pPr>
        </w:pPrChange>
      </w:pPr>
    </w:p>
    <w:p w14:paraId="27215969" w14:textId="77777777" w:rsidR="00131A05" w:rsidRDefault="006E66EC">
      <w:pPr>
        <w:jc w:val="left"/>
        <w:rPr>
          <w:rFonts w:asciiTheme="minorEastAsia" w:hAnsiTheme="minorEastAsia"/>
          <w:sz w:val="18"/>
          <w:szCs w:val="18"/>
        </w:rPr>
      </w:pPr>
      <w:r>
        <w:rPr>
          <w:rFonts w:asciiTheme="minorEastAsia" w:hAnsiTheme="minorEastAsia" w:hint="eastAsia"/>
          <w:b/>
          <w:sz w:val="18"/>
          <w:szCs w:val="18"/>
        </w:rPr>
        <w:t>（一）服务热线：</w:t>
      </w:r>
      <w:r>
        <w:rPr>
          <w:rFonts w:asciiTheme="minorEastAsia" w:hAnsiTheme="minorEastAsia" w:hint="eastAsia"/>
          <w:sz w:val="18"/>
          <w:szCs w:val="18"/>
        </w:rPr>
        <w:t>参保过程中有任何疑问可联系电话热线：</w:t>
      </w:r>
    </w:p>
    <w:p w14:paraId="456FE30B" w14:textId="77777777" w:rsidR="00131A05" w:rsidRDefault="006E66EC">
      <w:pPr>
        <w:jc w:val="left"/>
        <w:rPr>
          <w:rFonts w:asciiTheme="minorEastAsia" w:hAnsiTheme="minorEastAsia"/>
          <w:sz w:val="18"/>
          <w:szCs w:val="18"/>
        </w:rPr>
      </w:pPr>
      <w:r>
        <w:rPr>
          <w:rFonts w:asciiTheme="minorEastAsia" w:hAnsiTheme="minorEastAsia" w:hint="eastAsia"/>
          <w:sz w:val="18"/>
          <w:szCs w:val="18"/>
        </w:rPr>
        <w:t>中国人寿保险股份有限公司青岛市分公司：</w:t>
      </w:r>
      <w:r>
        <w:rPr>
          <w:rFonts w:asciiTheme="minorEastAsia" w:hAnsiTheme="minorEastAsia"/>
          <w:sz w:val="18"/>
          <w:szCs w:val="18"/>
        </w:rPr>
        <w:t>95519</w:t>
      </w:r>
    </w:p>
    <w:p w14:paraId="7065E4ED" w14:textId="77777777" w:rsidR="00131A05" w:rsidRDefault="006E66EC">
      <w:pPr>
        <w:jc w:val="left"/>
        <w:rPr>
          <w:rFonts w:asciiTheme="minorEastAsia" w:hAnsiTheme="minorEastAsia"/>
          <w:sz w:val="18"/>
          <w:szCs w:val="18"/>
        </w:rPr>
      </w:pPr>
      <w:r>
        <w:rPr>
          <w:rFonts w:asciiTheme="minorEastAsia" w:hAnsiTheme="minorEastAsia" w:hint="eastAsia"/>
          <w:sz w:val="18"/>
          <w:szCs w:val="18"/>
        </w:rPr>
        <w:t>泰康养老保险股份有限公司青岛分公司：</w:t>
      </w:r>
      <w:r>
        <w:rPr>
          <w:rFonts w:asciiTheme="minorEastAsia" w:hAnsiTheme="minorEastAsia"/>
          <w:sz w:val="18"/>
          <w:szCs w:val="18"/>
        </w:rPr>
        <w:t>4006695522</w:t>
      </w:r>
    </w:p>
    <w:p w14:paraId="100C4053" w14:textId="77777777" w:rsidR="00131A05" w:rsidRDefault="006E66EC">
      <w:pPr>
        <w:jc w:val="left"/>
        <w:rPr>
          <w:rFonts w:asciiTheme="minorEastAsia" w:hAnsiTheme="minorEastAsia"/>
          <w:sz w:val="18"/>
          <w:szCs w:val="18"/>
        </w:rPr>
      </w:pPr>
      <w:r>
        <w:rPr>
          <w:rFonts w:asciiTheme="minorEastAsia" w:hAnsiTheme="minorEastAsia" w:hint="eastAsia"/>
          <w:sz w:val="18"/>
          <w:szCs w:val="18"/>
        </w:rPr>
        <w:t>平安养老保险股份有限公司青岛分公司：</w:t>
      </w:r>
      <w:r>
        <w:rPr>
          <w:rFonts w:asciiTheme="minorEastAsia" w:hAnsiTheme="minorEastAsia"/>
          <w:sz w:val="18"/>
          <w:szCs w:val="18"/>
        </w:rPr>
        <w:t>95511</w:t>
      </w:r>
    </w:p>
    <w:p w14:paraId="410C7D1B" w14:textId="77777777" w:rsidR="00131A05" w:rsidRDefault="006E66EC">
      <w:pPr>
        <w:jc w:val="left"/>
        <w:rPr>
          <w:rFonts w:asciiTheme="minorEastAsia" w:hAnsiTheme="minorEastAsia"/>
          <w:sz w:val="18"/>
          <w:szCs w:val="18"/>
        </w:rPr>
      </w:pPr>
      <w:r>
        <w:rPr>
          <w:rFonts w:asciiTheme="minorEastAsia" w:hAnsiTheme="minorEastAsia" w:hint="eastAsia"/>
          <w:sz w:val="18"/>
          <w:szCs w:val="18"/>
        </w:rPr>
        <w:t>太平养老保险股份有限公司青岛分公司：</w:t>
      </w:r>
      <w:r>
        <w:rPr>
          <w:rFonts w:asciiTheme="minorEastAsia" w:hAnsiTheme="minorEastAsia"/>
          <w:sz w:val="18"/>
          <w:szCs w:val="18"/>
        </w:rPr>
        <w:t>95589</w:t>
      </w:r>
    </w:p>
    <w:p w14:paraId="17283D31" w14:textId="77777777" w:rsidR="00131A05" w:rsidRDefault="006E66EC">
      <w:pPr>
        <w:jc w:val="left"/>
        <w:rPr>
          <w:rFonts w:asciiTheme="minorEastAsia" w:hAnsiTheme="minorEastAsia"/>
          <w:sz w:val="18"/>
          <w:szCs w:val="18"/>
        </w:rPr>
      </w:pPr>
      <w:r>
        <w:rPr>
          <w:rFonts w:asciiTheme="minorEastAsia" w:hAnsiTheme="minorEastAsia" w:hint="eastAsia"/>
          <w:sz w:val="18"/>
          <w:szCs w:val="18"/>
        </w:rPr>
        <w:t>中国人民健康保险股份有限公司青岛分公司：</w:t>
      </w:r>
      <w:r>
        <w:rPr>
          <w:rFonts w:asciiTheme="minorEastAsia" w:hAnsiTheme="minorEastAsia"/>
          <w:sz w:val="18"/>
          <w:szCs w:val="18"/>
        </w:rPr>
        <w:t>95518</w:t>
      </w:r>
    </w:p>
    <w:p w14:paraId="7DC0461B" w14:textId="77777777" w:rsidR="00131A05" w:rsidRDefault="006E66EC">
      <w:pPr>
        <w:rPr>
          <w:rFonts w:asciiTheme="minorEastAsia" w:hAnsiTheme="minorEastAsia"/>
          <w:b/>
          <w:sz w:val="18"/>
          <w:szCs w:val="18"/>
        </w:rPr>
      </w:pPr>
      <w:r>
        <w:rPr>
          <w:rFonts w:asciiTheme="minorEastAsia" w:hAnsiTheme="minorEastAsia" w:hint="eastAsia"/>
          <w:b/>
          <w:sz w:val="18"/>
          <w:szCs w:val="18"/>
        </w:rPr>
        <w:t>（二）服务网点：</w:t>
      </w:r>
    </w:p>
    <w:p w14:paraId="544E7AAF" w14:textId="77777777" w:rsidR="00131A05" w:rsidRDefault="006E66EC">
      <w:pPr>
        <w:ind w:firstLine="180"/>
        <w:jc w:val="left"/>
        <w:rPr>
          <w:rFonts w:asciiTheme="minorEastAsia" w:hAnsiTheme="minorEastAsia"/>
          <w:sz w:val="18"/>
          <w:szCs w:val="18"/>
        </w:rPr>
      </w:pPr>
      <w:r>
        <w:rPr>
          <w:rFonts w:asciiTheme="minorEastAsia" w:hAnsiTheme="minorEastAsia" w:hint="eastAsia"/>
          <w:sz w:val="18"/>
          <w:szCs w:val="18"/>
        </w:rPr>
        <w:t>参保过程中如有任何疑问到各承保公司服务网点进行现场咨询。服务网点清单详见下表。</w:t>
      </w:r>
    </w:p>
    <w:tbl>
      <w:tblPr>
        <w:tblW w:w="8858" w:type="dxa"/>
        <w:tblLook w:val="04A0" w:firstRow="1" w:lastRow="0" w:firstColumn="1" w:lastColumn="0" w:noHBand="0" w:noVBand="1"/>
      </w:tblPr>
      <w:tblGrid>
        <w:gridCol w:w="760"/>
        <w:gridCol w:w="3279"/>
        <w:gridCol w:w="4819"/>
      </w:tblGrid>
      <w:tr w:rsidR="00131A05" w14:paraId="4D04B28B" w14:textId="77777777">
        <w:trPr>
          <w:trHeight w:val="384"/>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14:paraId="61C57599"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序号</w:t>
            </w:r>
          </w:p>
        </w:tc>
        <w:tc>
          <w:tcPr>
            <w:tcW w:w="3279" w:type="dxa"/>
            <w:tcBorders>
              <w:top w:val="single" w:sz="4" w:space="0" w:color="auto"/>
              <w:left w:val="nil"/>
              <w:bottom w:val="single" w:sz="4" w:space="0" w:color="auto"/>
              <w:right w:val="single" w:sz="4" w:space="0" w:color="auto"/>
            </w:tcBorders>
            <w:shd w:val="clear" w:color="auto" w:fill="auto"/>
            <w:vAlign w:val="center"/>
          </w:tcPr>
          <w:p w14:paraId="6F3D493E"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名称</w:t>
            </w:r>
          </w:p>
        </w:tc>
        <w:tc>
          <w:tcPr>
            <w:tcW w:w="4819" w:type="dxa"/>
            <w:tcBorders>
              <w:top w:val="single" w:sz="4" w:space="0" w:color="auto"/>
              <w:left w:val="nil"/>
              <w:bottom w:val="single" w:sz="4" w:space="0" w:color="auto"/>
              <w:right w:val="single" w:sz="4" w:space="0" w:color="auto"/>
            </w:tcBorders>
            <w:shd w:val="clear" w:color="auto" w:fill="auto"/>
            <w:vAlign w:val="center"/>
          </w:tcPr>
          <w:p w14:paraId="1D2FC77C"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地址</w:t>
            </w:r>
          </w:p>
        </w:tc>
      </w:tr>
      <w:tr w:rsidR="00131A05" w14:paraId="5447F3DC"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484257CF"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w:t>
            </w:r>
          </w:p>
        </w:tc>
        <w:tc>
          <w:tcPr>
            <w:tcW w:w="3279" w:type="dxa"/>
            <w:tcBorders>
              <w:top w:val="nil"/>
              <w:left w:val="nil"/>
              <w:bottom w:val="single" w:sz="4" w:space="0" w:color="auto"/>
              <w:right w:val="single" w:sz="4" w:space="0" w:color="auto"/>
            </w:tcBorders>
            <w:shd w:val="clear" w:color="auto" w:fill="auto"/>
            <w:vAlign w:val="center"/>
          </w:tcPr>
          <w:p w14:paraId="342F8DD2"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中国人寿香港中路客户服务中心</w:t>
            </w:r>
          </w:p>
        </w:tc>
        <w:tc>
          <w:tcPr>
            <w:tcW w:w="4819" w:type="dxa"/>
            <w:tcBorders>
              <w:top w:val="nil"/>
              <w:left w:val="nil"/>
              <w:bottom w:val="single" w:sz="4" w:space="0" w:color="auto"/>
              <w:right w:val="single" w:sz="4" w:space="0" w:color="auto"/>
            </w:tcBorders>
            <w:shd w:val="clear" w:color="auto" w:fill="auto"/>
            <w:vAlign w:val="center"/>
          </w:tcPr>
          <w:p w14:paraId="1F60812A"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青岛市市南区香港中路</w:t>
            </w:r>
            <w:r>
              <w:rPr>
                <w:rFonts w:asciiTheme="minorEastAsia" w:hAnsiTheme="minorEastAsia" w:cs="宋体"/>
                <w:kern w:val="0"/>
                <w:sz w:val="18"/>
                <w:szCs w:val="18"/>
              </w:rPr>
              <w:t>39号</w:t>
            </w:r>
          </w:p>
        </w:tc>
      </w:tr>
      <w:tr w:rsidR="00131A05" w14:paraId="24363C00"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67632353"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2</w:t>
            </w:r>
          </w:p>
        </w:tc>
        <w:tc>
          <w:tcPr>
            <w:tcW w:w="3279" w:type="dxa"/>
            <w:tcBorders>
              <w:top w:val="nil"/>
              <w:left w:val="nil"/>
              <w:bottom w:val="single" w:sz="4" w:space="0" w:color="auto"/>
              <w:right w:val="single" w:sz="4" w:space="0" w:color="auto"/>
            </w:tcBorders>
            <w:shd w:val="clear" w:color="000000" w:fill="FFFFFF"/>
            <w:vAlign w:val="center"/>
          </w:tcPr>
          <w:p w14:paraId="614F1046"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中国人寿敦化路客户服务中心</w:t>
            </w:r>
          </w:p>
        </w:tc>
        <w:tc>
          <w:tcPr>
            <w:tcW w:w="4819" w:type="dxa"/>
            <w:tcBorders>
              <w:top w:val="nil"/>
              <w:left w:val="nil"/>
              <w:bottom w:val="single" w:sz="4" w:space="0" w:color="auto"/>
              <w:right w:val="single" w:sz="4" w:space="0" w:color="auto"/>
            </w:tcBorders>
            <w:shd w:val="clear" w:color="auto" w:fill="auto"/>
            <w:vAlign w:val="center"/>
          </w:tcPr>
          <w:p w14:paraId="31304790"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青岛市敦化路</w:t>
            </w:r>
            <w:r>
              <w:rPr>
                <w:rFonts w:asciiTheme="minorEastAsia" w:hAnsiTheme="minorEastAsia" w:cs="宋体"/>
                <w:kern w:val="0"/>
                <w:sz w:val="18"/>
                <w:szCs w:val="18"/>
              </w:rPr>
              <w:t>385号中铁青岛广场B座一楼网点</w:t>
            </w:r>
          </w:p>
        </w:tc>
      </w:tr>
      <w:tr w:rsidR="00131A05" w14:paraId="5DD7A08F"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4FA899ED"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3</w:t>
            </w:r>
          </w:p>
        </w:tc>
        <w:tc>
          <w:tcPr>
            <w:tcW w:w="3279" w:type="dxa"/>
            <w:tcBorders>
              <w:top w:val="nil"/>
              <w:left w:val="nil"/>
              <w:bottom w:val="single" w:sz="4" w:space="0" w:color="auto"/>
              <w:right w:val="single" w:sz="4" w:space="0" w:color="auto"/>
            </w:tcBorders>
            <w:shd w:val="clear" w:color="000000" w:fill="FFFFFF"/>
            <w:vAlign w:val="center"/>
          </w:tcPr>
          <w:p w14:paraId="1225EF58"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中国人寿李沧区客户服务中心</w:t>
            </w:r>
          </w:p>
        </w:tc>
        <w:tc>
          <w:tcPr>
            <w:tcW w:w="4819" w:type="dxa"/>
            <w:tcBorders>
              <w:top w:val="nil"/>
              <w:left w:val="nil"/>
              <w:bottom w:val="single" w:sz="4" w:space="0" w:color="auto"/>
              <w:right w:val="single" w:sz="4" w:space="0" w:color="auto"/>
            </w:tcBorders>
            <w:shd w:val="clear" w:color="auto" w:fill="auto"/>
            <w:vAlign w:val="center"/>
          </w:tcPr>
          <w:p w14:paraId="545BB911"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青岛市李沧区九水路</w:t>
            </w:r>
            <w:r>
              <w:rPr>
                <w:rFonts w:asciiTheme="minorEastAsia" w:hAnsiTheme="minorEastAsia" w:cs="宋体"/>
                <w:kern w:val="0"/>
                <w:sz w:val="18"/>
                <w:szCs w:val="18"/>
              </w:rPr>
              <w:t>112号中海国际广场4楼</w:t>
            </w:r>
          </w:p>
        </w:tc>
      </w:tr>
      <w:tr w:rsidR="00131A05" w14:paraId="29B6BA45"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3437708E"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4</w:t>
            </w:r>
          </w:p>
        </w:tc>
        <w:tc>
          <w:tcPr>
            <w:tcW w:w="3279" w:type="dxa"/>
            <w:tcBorders>
              <w:top w:val="nil"/>
              <w:left w:val="nil"/>
              <w:bottom w:val="single" w:sz="4" w:space="0" w:color="auto"/>
              <w:right w:val="single" w:sz="4" w:space="0" w:color="auto"/>
            </w:tcBorders>
            <w:shd w:val="clear" w:color="000000" w:fill="FFFFFF"/>
            <w:vAlign w:val="center"/>
          </w:tcPr>
          <w:p w14:paraId="4DE5D2EC"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中国人寿城阳区客户服务中心</w:t>
            </w:r>
          </w:p>
        </w:tc>
        <w:tc>
          <w:tcPr>
            <w:tcW w:w="4819" w:type="dxa"/>
            <w:tcBorders>
              <w:top w:val="nil"/>
              <w:left w:val="nil"/>
              <w:bottom w:val="single" w:sz="4" w:space="0" w:color="auto"/>
              <w:right w:val="single" w:sz="4" w:space="0" w:color="auto"/>
            </w:tcBorders>
            <w:shd w:val="clear" w:color="auto" w:fill="auto"/>
            <w:vAlign w:val="center"/>
          </w:tcPr>
          <w:p w14:paraId="04D991B0"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青岛市城阳区中城路</w:t>
            </w:r>
            <w:r>
              <w:rPr>
                <w:rFonts w:asciiTheme="minorEastAsia" w:hAnsiTheme="minorEastAsia" w:cs="宋体"/>
                <w:kern w:val="0"/>
                <w:sz w:val="18"/>
                <w:szCs w:val="18"/>
              </w:rPr>
              <w:t>345-2号海都商务中心1楼</w:t>
            </w:r>
          </w:p>
        </w:tc>
      </w:tr>
      <w:tr w:rsidR="00131A05" w14:paraId="48AD0EFB"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6214BEC8"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5</w:t>
            </w:r>
          </w:p>
        </w:tc>
        <w:tc>
          <w:tcPr>
            <w:tcW w:w="3279" w:type="dxa"/>
            <w:tcBorders>
              <w:top w:val="nil"/>
              <w:left w:val="nil"/>
              <w:bottom w:val="single" w:sz="4" w:space="0" w:color="auto"/>
              <w:right w:val="single" w:sz="4" w:space="0" w:color="auto"/>
            </w:tcBorders>
            <w:shd w:val="clear" w:color="000000" w:fill="FFFFFF"/>
            <w:vAlign w:val="center"/>
          </w:tcPr>
          <w:p w14:paraId="50E7F711"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中国人寿崂山区客户服务中心</w:t>
            </w:r>
          </w:p>
        </w:tc>
        <w:tc>
          <w:tcPr>
            <w:tcW w:w="4819" w:type="dxa"/>
            <w:tcBorders>
              <w:top w:val="nil"/>
              <w:left w:val="nil"/>
              <w:bottom w:val="single" w:sz="4" w:space="0" w:color="auto"/>
              <w:right w:val="single" w:sz="4" w:space="0" w:color="auto"/>
            </w:tcBorders>
            <w:shd w:val="clear" w:color="auto" w:fill="auto"/>
            <w:vAlign w:val="center"/>
          </w:tcPr>
          <w:p w14:paraId="6DFE1D0B"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青岛市崂山区文岭路</w:t>
            </w:r>
            <w:r>
              <w:rPr>
                <w:rFonts w:asciiTheme="minorEastAsia" w:hAnsiTheme="minorEastAsia" w:cs="宋体"/>
                <w:kern w:val="0"/>
                <w:sz w:val="18"/>
                <w:szCs w:val="18"/>
              </w:rPr>
              <w:t>5号白金广场A座3楼</w:t>
            </w:r>
          </w:p>
        </w:tc>
      </w:tr>
      <w:tr w:rsidR="00131A05" w14:paraId="4CB7EBDE"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322480E3"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6</w:t>
            </w:r>
          </w:p>
        </w:tc>
        <w:tc>
          <w:tcPr>
            <w:tcW w:w="3279" w:type="dxa"/>
            <w:tcBorders>
              <w:top w:val="nil"/>
              <w:left w:val="nil"/>
              <w:bottom w:val="single" w:sz="4" w:space="0" w:color="auto"/>
              <w:right w:val="single" w:sz="4" w:space="0" w:color="auto"/>
            </w:tcBorders>
            <w:shd w:val="clear" w:color="000000" w:fill="FFFFFF"/>
            <w:vAlign w:val="center"/>
          </w:tcPr>
          <w:p w14:paraId="3D7145CE"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中国人寿西海岸新区客户服务中心</w:t>
            </w:r>
          </w:p>
        </w:tc>
        <w:tc>
          <w:tcPr>
            <w:tcW w:w="4819" w:type="dxa"/>
            <w:tcBorders>
              <w:top w:val="nil"/>
              <w:left w:val="nil"/>
              <w:bottom w:val="single" w:sz="4" w:space="0" w:color="auto"/>
              <w:right w:val="single" w:sz="4" w:space="0" w:color="auto"/>
            </w:tcBorders>
            <w:shd w:val="clear" w:color="auto" w:fill="auto"/>
            <w:vAlign w:val="center"/>
          </w:tcPr>
          <w:p w14:paraId="3D8FB24C"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青岛市西海岸新区双珠路</w:t>
            </w:r>
            <w:r>
              <w:rPr>
                <w:rFonts w:asciiTheme="minorEastAsia" w:hAnsiTheme="minorEastAsia" w:cs="宋体"/>
                <w:kern w:val="0"/>
                <w:sz w:val="18"/>
                <w:szCs w:val="18"/>
              </w:rPr>
              <w:t>347号</w:t>
            </w:r>
          </w:p>
        </w:tc>
      </w:tr>
      <w:tr w:rsidR="00131A05" w14:paraId="37892B5B"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46E090D2"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7</w:t>
            </w:r>
          </w:p>
        </w:tc>
        <w:tc>
          <w:tcPr>
            <w:tcW w:w="3279" w:type="dxa"/>
            <w:tcBorders>
              <w:top w:val="nil"/>
              <w:left w:val="nil"/>
              <w:bottom w:val="single" w:sz="4" w:space="0" w:color="auto"/>
              <w:right w:val="single" w:sz="4" w:space="0" w:color="auto"/>
            </w:tcBorders>
            <w:shd w:val="clear" w:color="000000" w:fill="FFFFFF"/>
            <w:vAlign w:val="center"/>
          </w:tcPr>
          <w:p w14:paraId="302094B8"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中国人寿开发区客户服务中心</w:t>
            </w:r>
          </w:p>
        </w:tc>
        <w:tc>
          <w:tcPr>
            <w:tcW w:w="4819" w:type="dxa"/>
            <w:tcBorders>
              <w:top w:val="nil"/>
              <w:left w:val="nil"/>
              <w:bottom w:val="single" w:sz="4" w:space="0" w:color="auto"/>
              <w:right w:val="single" w:sz="4" w:space="0" w:color="auto"/>
            </w:tcBorders>
            <w:shd w:val="clear" w:color="auto" w:fill="auto"/>
            <w:vAlign w:val="center"/>
          </w:tcPr>
          <w:p w14:paraId="6CF614CF"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青岛市西海岸新区庐山路</w:t>
            </w:r>
            <w:r>
              <w:rPr>
                <w:rFonts w:asciiTheme="minorEastAsia" w:hAnsiTheme="minorEastAsia" w:cs="宋体"/>
                <w:kern w:val="0"/>
                <w:sz w:val="18"/>
                <w:szCs w:val="18"/>
              </w:rPr>
              <w:t>6号瑞源国际4楼</w:t>
            </w:r>
          </w:p>
        </w:tc>
      </w:tr>
      <w:tr w:rsidR="00131A05" w14:paraId="60F8F239"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24511A1A"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8</w:t>
            </w:r>
          </w:p>
        </w:tc>
        <w:tc>
          <w:tcPr>
            <w:tcW w:w="3279" w:type="dxa"/>
            <w:tcBorders>
              <w:top w:val="nil"/>
              <w:left w:val="nil"/>
              <w:bottom w:val="single" w:sz="4" w:space="0" w:color="auto"/>
              <w:right w:val="single" w:sz="4" w:space="0" w:color="auto"/>
            </w:tcBorders>
            <w:shd w:val="clear" w:color="000000" w:fill="FFFFFF"/>
            <w:vAlign w:val="center"/>
          </w:tcPr>
          <w:p w14:paraId="56631B54"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中国人寿即墨区客户服务中心</w:t>
            </w:r>
          </w:p>
        </w:tc>
        <w:tc>
          <w:tcPr>
            <w:tcW w:w="4819" w:type="dxa"/>
            <w:tcBorders>
              <w:top w:val="nil"/>
              <w:left w:val="nil"/>
              <w:bottom w:val="single" w:sz="4" w:space="0" w:color="auto"/>
              <w:right w:val="single" w:sz="4" w:space="0" w:color="auto"/>
            </w:tcBorders>
            <w:shd w:val="clear" w:color="auto" w:fill="auto"/>
            <w:vAlign w:val="center"/>
          </w:tcPr>
          <w:p w14:paraId="331C5516"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青岛市即墨区墨城路</w:t>
            </w:r>
            <w:r>
              <w:rPr>
                <w:rFonts w:asciiTheme="minorEastAsia" w:hAnsiTheme="minorEastAsia" w:cs="宋体"/>
                <w:kern w:val="0"/>
                <w:sz w:val="18"/>
                <w:szCs w:val="18"/>
              </w:rPr>
              <w:t>516号海立广场</w:t>
            </w:r>
          </w:p>
        </w:tc>
      </w:tr>
      <w:tr w:rsidR="00131A05" w14:paraId="1BBB3B1F"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49716E9D"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9</w:t>
            </w:r>
          </w:p>
        </w:tc>
        <w:tc>
          <w:tcPr>
            <w:tcW w:w="3279" w:type="dxa"/>
            <w:tcBorders>
              <w:top w:val="nil"/>
              <w:left w:val="nil"/>
              <w:bottom w:val="single" w:sz="4" w:space="0" w:color="auto"/>
              <w:right w:val="single" w:sz="4" w:space="0" w:color="auto"/>
            </w:tcBorders>
            <w:shd w:val="clear" w:color="000000" w:fill="FFFFFF"/>
            <w:vAlign w:val="center"/>
          </w:tcPr>
          <w:p w14:paraId="1FAD6B2F"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中国人寿胶州市客户服务中心</w:t>
            </w:r>
          </w:p>
        </w:tc>
        <w:tc>
          <w:tcPr>
            <w:tcW w:w="4819" w:type="dxa"/>
            <w:tcBorders>
              <w:top w:val="nil"/>
              <w:left w:val="nil"/>
              <w:bottom w:val="single" w:sz="4" w:space="0" w:color="auto"/>
              <w:right w:val="single" w:sz="4" w:space="0" w:color="auto"/>
            </w:tcBorders>
            <w:shd w:val="clear" w:color="auto" w:fill="auto"/>
            <w:vAlign w:val="center"/>
          </w:tcPr>
          <w:p w14:paraId="5AF59E00"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青岛市胶州市扬州东路</w:t>
            </w:r>
            <w:r>
              <w:rPr>
                <w:rFonts w:asciiTheme="minorEastAsia" w:hAnsiTheme="minorEastAsia" w:cs="宋体"/>
                <w:kern w:val="0"/>
                <w:sz w:val="18"/>
                <w:szCs w:val="18"/>
              </w:rPr>
              <w:t>89号</w:t>
            </w:r>
          </w:p>
        </w:tc>
      </w:tr>
      <w:tr w:rsidR="00131A05" w14:paraId="07B3ADB9"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78D7D4EC"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10</w:t>
            </w:r>
          </w:p>
        </w:tc>
        <w:tc>
          <w:tcPr>
            <w:tcW w:w="3279" w:type="dxa"/>
            <w:tcBorders>
              <w:top w:val="nil"/>
              <w:left w:val="nil"/>
              <w:bottom w:val="single" w:sz="4" w:space="0" w:color="auto"/>
              <w:right w:val="single" w:sz="4" w:space="0" w:color="auto"/>
            </w:tcBorders>
            <w:shd w:val="clear" w:color="000000" w:fill="FFFFFF"/>
            <w:vAlign w:val="center"/>
          </w:tcPr>
          <w:p w14:paraId="0B105893"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中国人寿平度市客户服务中心</w:t>
            </w:r>
          </w:p>
        </w:tc>
        <w:tc>
          <w:tcPr>
            <w:tcW w:w="4819" w:type="dxa"/>
            <w:tcBorders>
              <w:top w:val="nil"/>
              <w:left w:val="nil"/>
              <w:bottom w:val="single" w:sz="4" w:space="0" w:color="auto"/>
              <w:right w:val="single" w:sz="4" w:space="0" w:color="auto"/>
            </w:tcBorders>
            <w:shd w:val="clear" w:color="auto" w:fill="auto"/>
            <w:vAlign w:val="center"/>
          </w:tcPr>
          <w:p w14:paraId="0D22B62E"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青岛市平度市人民路</w:t>
            </w:r>
            <w:r>
              <w:rPr>
                <w:rFonts w:asciiTheme="minorEastAsia" w:hAnsiTheme="minorEastAsia" w:cs="宋体"/>
                <w:kern w:val="0"/>
                <w:sz w:val="18"/>
                <w:szCs w:val="18"/>
              </w:rPr>
              <w:t>191号</w:t>
            </w:r>
          </w:p>
        </w:tc>
      </w:tr>
      <w:tr w:rsidR="00131A05" w14:paraId="295A4B31"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131C4FBA"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11</w:t>
            </w:r>
          </w:p>
        </w:tc>
        <w:tc>
          <w:tcPr>
            <w:tcW w:w="3279" w:type="dxa"/>
            <w:tcBorders>
              <w:top w:val="nil"/>
              <w:left w:val="nil"/>
              <w:bottom w:val="single" w:sz="4" w:space="0" w:color="auto"/>
              <w:right w:val="single" w:sz="4" w:space="0" w:color="auto"/>
            </w:tcBorders>
            <w:shd w:val="clear" w:color="000000" w:fill="FFFFFF"/>
            <w:vAlign w:val="center"/>
          </w:tcPr>
          <w:p w14:paraId="402B4AEB"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中国人寿莱西市客户服务中心</w:t>
            </w:r>
          </w:p>
        </w:tc>
        <w:tc>
          <w:tcPr>
            <w:tcW w:w="4819" w:type="dxa"/>
            <w:tcBorders>
              <w:top w:val="nil"/>
              <w:left w:val="nil"/>
              <w:bottom w:val="single" w:sz="4" w:space="0" w:color="auto"/>
              <w:right w:val="single" w:sz="4" w:space="0" w:color="auto"/>
            </w:tcBorders>
            <w:shd w:val="clear" w:color="auto" w:fill="auto"/>
            <w:vAlign w:val="center"/>
          </w:tcPr>
          <w:p w14:paraId="57E5E3A0"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青岛市莱西市珠江路</w:t>
            </w:r>
            <w:r>
              <w:rPr>
                <w:rFonts w:asciiTheme="minorEastAsia" w:hAnsiTheme="minorEastAsia" w:cs="宋体"/>
                <w:kern w:val="0"/>
                <w:sz w:val="18"/>
                <w:szCs w:val="18"/>
              </w:rPr>
              <w:t>1号</w:t>
            </w:r>
          </w:p>
        </w:tc>
      </w:tr>
      <w:tr w:rsidR="00131A05" w14:paraId="4D776976"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08035705"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12</w:t>
            </w:r>
          </w:p>
        </w:tc>
        <w:tc>
          <w:tcPr>
            <w:tcW w:w="3279" w:type="dxa"/>
            <w:tcBorders>
              <w:top w:val="nil"/>
              <w:left w:val="nil"/>
              <w:bottom w:val="single" w:sz="4" w:space="0" w:color="auto"/>
              <w:right w:val="single" w:sz="4" w:space="0" w:color="auto"/>
            </w:tcBorders>
            <w:shd w:val="clear" w:color="000000" w:fill="FFFFFF"/>
            <w:vAlign w:val="center"/>
          </w:tcPr>
          <w:p w14:paraId="032E017C"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泰康养老保险股份有限公司青岛分公司</w:t>
            </w:r>
          </w:p>
        </w:tc>
        <w:tc>
          <w:tcPr>
            <w:tcW w:w="4819" w:type="dxa"/>
            <w:tcBorders>
              <w:top w:val="nil"/>
              <w:left w:val="nil"/>
              <w:bottom w:val="single" w:sz="4" w:space="0" w:color="auto"/>
              <w:right w:val="single" w:sz="4" w:space="0" w:color="auto"/>
            </w:tcBorders>
            <w:shd w:val="clear" w:color="auto" w:fill="auto"/>
            <w:vAlign w:val="center"/>
          </w:tcPr>
          <w:p w14:paraId="16FB9B09"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青岛市市北区延吉路</w:t>
            </w:r>
            <w:r>
              <w:rPr>
                <w:rFonts w:asciiTheme="minorEastAsia" w:hAnsiTheme="minorEastAsia" w:cs="宋体"/>
                <w:kern w:val="0"/>
                <w:sz w:val="18"/>
                <w:szCs w:val="18"/>
              </w:rPr>
              <w:t>76号中海大厦25楼2501、2502户</w:t>
            </w:r>
          </w:p>
        </w:tc>
      </w:tr>
      <w:tr w:rsidR="00131A05" w14:paraId="55911147"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79159F64"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13</w:t>
            </w:r>
          </w:p>
        </w:tc>
        <w:tc>
          <w:tcPr>
            <w:tcW w:w="3279" w:type="dxa"/>
            <w:tcBorders>
              <w:top w:val="nil"/>
              <w:left w:val="nil"/>
              <w:bottom w:val="single" w:sz="4" w:space="0" w:color="auto"/>
              <w:right w:val="single" w:sz="4" w:space="0" w:color="auto"/>
            </w:tcBorders>
            <w:shd w:val="clear" w:color="000000" w:fill="FFFFFF"/>
            <w:vAlign w:val="center"/>
          </w:tcPr>
          <w:p w14:paraId="4D90C320"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平安养老保险股份有限公司青岛分公司</w:t>
            </w:r>
          </w:p>
        </w:tc>
        <w:tc>
          <w:tcPr>
            <w:tcW w:w="4819" w:type="dxa"/>
            <w:tcBorders>
              <w:top w:val="nil"/>
              <w:left w:val="nil"/>
              <w:bottom w:val="single" w:sz="4" w:space="0" w:color="auto"/>
              <w:right w:val="single" w:sz="4" w:space="0" w:color="auto"/>
            </w:tcBorders>
            <w:shd w:val="clear" w:color="000000" w:fill="FFFFFF"/>
            <w:vAlign w:val="center"/>
          </w:tcPr>
          <w:p w14:paraId="459A8FF2"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青岛市市南区香港中路</w:t>
            </w:r>
            <w:r>
              <w:rPr>
                <w:rFonts w:asciiTheme="minorEastAsia" w:hAnsiTheme="minorEastAsia" w:cs="宋体"/>
                <w:kern w:val="0"/>
                <w:sz w:val="18"/>
                <w:szCs w:val="18"/>
              </w:rPr>
              <w:t>61号远洋大厦B座19层东北单元</w:t>
            </w:r>
          </w:p>
        </w:tc>
      </w:tr>
      <w:tr w:rsidR="00131A05" w14:paraId="188686DA"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3950ACE1"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14</w:t>
            </w:r>
          </w:p>
        </w:tc>
        <w:tc>
          <w:tcPr>
            <w:tcW w:w="3279" w:type="dxa"/>
            <w:tcBorders>
              <w:top w:val="nil"/>
              <w:left w:val="nil"/>
              <w:bottom w:val="single" w:sz="4" w:space="0" w:color="auto"/>
              <w:right w:val="single" w:sz="4" w:space="0" w:color="auto"/>
            </w:tcBorders>
            <w:shd w:val="clear" w:color="000000" w:fill="FFFFFF"/>
            <w:vAlign w:val="center"/>
          </w:tcPr>
          <w:p w14:paraId="670516A4"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太平养老保险股份有限公司青岛分公司</w:t>
            </w:r>
          </w:p>
        </w:tc>
        <w:tc>
          <w:tcPr>
            <w:tcW w:w="4819" w:type="dxa"/>
            <w:tcBorders>
              <w:top w:val="nil"/>
              <w:left w:val="nil"/>
              <w:bottom w:val="single" w:sz="4" w:space="0" w:color="auto"/>
              <w:right w:val="single" w:sz="4" w:space="0" w:color="auto"/>
            </w:tcBorders>
            <w:shd w:val="clear" w:color="000000" w:fill="FFFFFF"/>
            <w:vAlign w:val="center"/>
          </w:tcPr>
          <w:p w14:paraId="494288CA" w14:textId="77777777" w:rsidR="00131A05" w:rsidRDefault="006E66EC" w:rsidP="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青岛市崂山区海尔路</w:t>
            </w:r>
            <w:r>
              <w:rPr>
                <w:rFonts w:asciiTheme="minorEastAsia" w:hAnsiTheme="minorEastAsia" w:cs="宋体"/>
                <w:kern w:val="0"/>
                <w:sz w:val="18"/>
                <w:szCs w:val="18"/>
              </w:rPr>
              <w:t>180号大荣中心A座14楼</w:t>
            </w:r>
          </w:p>
        </w:tc>
      </w:tr>
      <w:tr w:rsidR="00131A05" w14:paraId="010C6E64" w14:textId="77777777">
        <w:trPr>
          <w:trHeight w:val="384"/>
        </w:trPr>
        <w:tc>
          <w:tcPr>
            <w:tcW w:w="760" w:type="dxa"/>
            <w:tcBorders>
              <w:top w:val="nil"/>
              <w:left w:val="single" w:sz="4" w:space="0" w:color="auto"/>
              <w:bottom w:val="single" w:sz="4" w:space="0" w:color="auto"/>
              <w:right w:val="single" w:sz="4" w:space="0" w:color="auto"/>
            </w:tcBorders>
            <w:shd w:val="clear" w:color="auto" w:fill="auto"/>
            <w:vAlign w:val="center"/>
          </w:tcPr>
          <w:p w14:paraId="7BF00806"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15</w:t>
            </w:r>
          </w:p>
        </w:tc>
        <w:tc>
          <w:tcPr>
            <w:tcW w:w="3279" w:type="dxa"/>
            <w:tcBorders>
              <w:top w:val="nil"/>
              <w:left w:val="nil"/>
              <w:bottom w:val="single" w:sz="4" w:space="0" w:color="auto"/>
              <w:right w:val="single" w:sz="4" w:space="0" w:color="auto"/>
            </w:tcBorders>
            <w:shd w:val="clear" w:color="000000" w:fill="FFFFFF"/>
            <w:vAlign w:val="center"/>
          </w:tcPr>
          <w:p w14:paraId="4270BC2D" w14:textId="77777777" w:rsidR="00131A05" w:rsidRDefault="006E66EC" w:rsidP="006E66EC">
            <w:pPr>
              <w:widowControl/>
              <w:jc w:val="center"/>
              <w:rPr>
                <w:rFonts w:asciiTheme="minorEastAsia" w:hAnsiTheme="minorEastAsia" w:cs="宋体"/>
                <w:kern w:val="0"/>
                <w:sz w:val="18"/>
                <w:szCs w:val="18"/>
                <w:highlight w:val="yellow"/>
              </w:rPr>
            </w:pPr>
            <w:r>
              <w:rPr>
                <w:rFonts w:asciiTheme="minorEastAsia" w:hAnsiTheme="minorEastAsia" w:cs="宋体" w:hint="eastAsia"/>
                <w:kern w:val="0"/>
                <w:sz w:val="18"/>
                <w:szCs w:val="18"/>
              </w:rPr>
              <w:t>中国人民健康保险股份有限公司青岛分公司</w:t>
            </w:r>
          </w:p>
        </w:tc>
        <w:tc>
          <w:tcPr>
            <w:tcW w:w="4819" w:type="dxa"/>
            <w:tcBorders>
              <w:top w:val="nil"/>
              <w:left w:val="nil"/>
              <w:bottom w:val="single" w:sz="4" w:space="0" w:color="auto"/>
              <w:right w:val="single" w:sz="4" w:space="0" w:color="auto"/>
            </w:tcBorders>
            <w:shd w:val="clear" w:color="000000" w:fill="FFFFFF"/>
            <w:vAlign w:val="center"/>
          </w:tcPr>
          <w:p w14:paraId="79EFD6B2" w14:textId="77777777" w:rsidR="00131A05" w:rsidRDefault="006E66EC" w:rsidP="006E66EC">
            <w:pPr>
              <w:widowControl/>
              <w:jc w:val="center"/>
              <w:rPr>
                <w:rFonts w:asciiTheme="minorEastAsia" w:hAnsiTheme="minorEastAsia" w:cs="宋体"/>
                <w:kern w:val="0"/>
                <w:sz w:val="18"/>
                <w:szCs w:val="18"/>
                <w:highlight w:val="yellow"/>
              </w:rPr>
            </w:pPr>
            <w:r>
              <w:rPr>
                <w:rFonts w:asciiTheme="minorEastAsia" w:hAnsiTheme="minorEastAsia" w:cs="宋体" w:hint="eastAsia"/>
                <w:kern w:val="0"/>
                <w:sz w:val="18"/>
                <w:szCs w:val="18"/>
              </w:rPr>
              <w:t>青岛市市南区山东路</w:t>
            </w:r>
            <w:r>
              <w:rPr>
                <w:rFonts w:asciiTheme="minorEastAsia" w:hAnsiTheme="minorEastAsia" w:cs="宋体"/>
                <w:kern w:val="0"/>
                <w:sz w:val="18"/>
                <w:szCs w:val="18"/>
              </w:rPr>
              <w:t>29号银河大厦2层A、B、C区</w:t>
            </w:r>
          </w:p>
        </w:tc>
      </w:tr>
    </w:tbl>
    <w:p w14:paraId="54F3B264" w14:textId="77777777" w:rsidR="00131A05" w:rsidRDefault="00131A05">
      <w:pPr>
        <w:ind w:firstLine="180"/>
        <w:jc w:val="left"/>
        <w:rPr>
          <w:rFonts w:asciiTheme="minorEastAsia" w:hAnsiTheme="minorEastAsia"/>
          <w:sz w:val="18"/>
          <w:szCs w:val="18"/>
        </w:rPr>
      </w:pPr>
    </w:p>
    <w:p w14:paraId="240F8BC9" w14:textId="77777777" w:rsidR="00131A05" w:rsidRDefault="006E66EC">
      <w:pPr>
        <w:jc w:val="center"/>
        <w:rPr>
          <w:rFonts w:asciiTheme="minorEastAsia" w:hAnsiTheme="minorEastAsia"/>
          <w:b/>
          <w:sz w:val="18"/>
          <w:szCs w:val="18"/>
        </w:rPr>
      </w:pPr>
      <w:r>
        <w:rPr>
          <w:rFonts w:asciiTheme="minorEastAsia" w:hAnsiTheme="minorEastAsia" w:hint="eastAsia"/>
          <w:b/>
          <w:sz w:val="18"/>
          <w:szCs w:val="18"/>
        </w:rPr>
        <w:t>【重要信息披露】</w:t>
      </w:r>
    </w:p>
    <w:p w14:paraId="03725AB7" w14:textId="77777777" w:rsidR="00131A05" w:rsidRDefault="006E66EC">
      <w:pPr>
        <w:ind w:firstLineChars="200" w:firstLine="360"/>
        <w:rPr>
          <w:rFonts w:asciiTheme="minorEastAsia" w:hAnsiTheme="minorEastAsia"/>
          <w:sz w:val="18"/>
          <w:szCs w:val="18"/>
        </w:rPr>
      </w:pPr>
      <w:r>
        <w:rPr>
          <w:rFonts w:asciiTheme="minorEastAsia" w:hAnsiTheme="minorEastAsia" w:hint="eastAsia"/>
          <w:sz w:val="18"/>
          <w:szCs w:val="18"/>
        </w:rPr>
        <w:t>共保体各公司偿付能力充足率达到监管要求，各公司</w:t>
      </w:r>
      <w:r>
        <w:rPr>
          <w:rFonts w:asciiTheme="minorEastAsia" w:hAnsiTheme="minorEastAsia"/>
          <w:sz w:val="18"/>
          <w:szCs w:val="18"/>
        </w:rPr>
        <w:t>2020</w:t>
      </w:r>
      <w:r>
        <w:rPr>
          <w:rFonts w:asciiTheme="minorEastAsia" w:hAnsiTheme="minorEastAsia" w:hint="eastAsia"/>
          <w:sz w:val="18"/>
          <w:szCs w:val="18"/>
        </w:rPr>
        <w:t>年第四季度的综合偿付能力充足率、最新一期风险综合评级、公司偿付能力信息公开披露查询地址如下：</w:t>
      </w:r>
    </w:p>
    <w:tbl>
      <w:tblPr>
        <w:tblStyle w:val="af"/>
        <w:tblW w:w="8794" w:type="dxa"/>
        <w:jc w:val="center"/>
        <w:tblLayout w:type="fixed"/>
        <w:tblLook w:val="04A0" w:firstRow="1" w:lastRow="0" w:firstColumn="1" w:lastColumn="0" w:noHBand="0" w:noVBand="1"/>
      </w:tblPr>
      <w:tblGrid>
        <w:gridCol w:w="2025"/>
        <w:gridCol w:w="1485"/>
        <w:gridCol w:w="1340"/>
        <w:gridCol w:w="3938"/>
        <w:gridCol w:w="6"/>
      </w:tblGrid>
      <w:tr w:rsidR="00131A05" w14:paraId="6D0ED717" w14:textId="77777777">
        <w:trPr>
          <w:trHeight w:val="873"/>
          <w:jc w:val="center"/>
        </w:trPr>
        <w:tc>
          <w:tcPr>
            <w:tcW w:w="2025" w:type="dxa"/>
            <w:noWrap/>
          </w:tcPr>
          <w:p w14:paraId="550ED6E7" w14:textId="77777777" w:rsidR="00131A05" w:rsidRDefault="006E66EC">
            <w:pPr>
              <w:widowControl/>
              <w:jc w:val="center"/>
              <w:rPr>
                <w:rFonts w:asciiTheme="minorEastAsia" w:hAnsiTheme="minorEastAsia" w:cs="宋体"/>
                <w:b/>
                <w:bCs/>
                <w:kern w:val="0"/>
                <w:sz w:val="18"/>
                <w:szCs w:val="18"/>
              </w:rPr>
            </w:pPr>
            <w:r>
              <w:rPr>
                <w:rFonts w:asciiTheme="minorEastAsia" w:hAnsiTheme="minorEastAsia" w:cs="宋体"/>
                <w:b/>
                <w:bCs/>
                <w:kern w:val="0"/>
                <w:sz w:val="18"/>
                <w:szCs w:val="18"/>
              </w:rPr>
              <w:t xml:space="preserve">  </w:t>
            </w:r>
          </w:p>
          <w:p w14:paraId="35572D24" w14:textId="77777777" w:rsidR="00131A05" w:rsidRDefault="006E66EC">
            <w:pPr>
              <w:widowControl/>
              <w:jc w:val="center"/>
              <w:rPr>
                <w:rFonts w:asciiTheme="minorEastAsia" w:hAnsiTheme="minorEastAsia" w:cs="宋体"/>
                <w:b/>
                <w:bCs/>
                <w:kern w:val="0"/>
                <w:sz w:val="18"/>
                <w:szCs w:val="18"/>
              </w:rPr>
            </w:pPr>
            <w:r>
              <w:rPr>
                <w:rFonts w:asciiTheme="minorEastAsia" w:hAnsiTheme="minorEastAsia" w:cs="宋体" w:hint="eastAsia"/>
                <w:b/>
                <w:bCs/>
                <w:kern w:val="0"/>
                <w:sz w:val="18"/>
                <w:szCs w:val="18"/>
              </w:rPr>
              <w:t>公司</w:t>
            </w:r>
          </w:p>
        </w:tc>
        <w:tc>
          <w:tcPr>
            <w:tcW w:w="1485" w:type="dxa"/>
          </w:tcPr>
          <w:p w14:paraId="6C6B9405" w14:textId="77777777" w:rsidR="00131A05" w:rsidRDefault="006E66EC">
            <w:pPr>
              <w:widowControl/>
              <w:jc w:val="center"/>
              <w:rPr>
                <w:rFonts w:asciiTheme="minorEastAsia" w:hAnsiTheme="minorEastAsia" w:cs="宋体"/>
                <w:b/>
                <w:bCs/>
                <w:kern w:val="0"/>
                <w:sz w:val="18"/>
                <w:szCs w:val="18"/>
              </w:rPr>
            </w:pPr>
            <w:r>
              <w:rPr>
                <w:rFonts w:asciiTheme="minorEastAsia" w:hAnsiTheme="minorEastAsia" w:cs="宋体"/>
                <w:b/>
                <w:bCs/>
                <w:kern w:val="0"/>
                <w:sz w:val="18"/>
                <w:szCs w:val="18"/>
              </w:rPr>
              <w:t>2020年第四季度综合偿付能力充足率</w:t>
            </w:r>
          </w:p>
        </w:tc>
        <w:tc>
          <w:tcPr>
            <w:tcW w:w="1340" w:type="dxa"/>
          </w:tcPr>
          <w:p w14:paraId="761A6AC4" w14:textId="77777777" w:rsidR="00131A05" w:rsidRDefault="006E66EC">
            <w:pPr>
              <w:widowControl/>
              <w:jc w:val="center"/>
              <w:rPr>
                <w:rFonts w:asciiTheme="minorEastAsia" w:hAnsiTheme="minorEastAsia" w:cs="宋体"/>
                <w:b/>
                <w:bCs/>
                <w:kern w:val="0"/>
                <w:sz w:val="18"/>
                <w:szCs w:val="18"/>
              </w:rPr>
            </w:pPr>
            <w:r>
              <w:rPr>
                <w:rFonts w:asciiTheme="minorEastAsia" w:hAnsiTheme="minorEastAsia" w:cs="宋体"/>
                <w:b/>
                <w:bCs/>
                <w:kern w:val="0"/>
                <w:sz w:val="18"/>
                <w:szCs w:val="18"/>
              </w:rPr>
              <w:t>2020年第四季度风险综合评级</w:t>
            </w:r>
          </w:p>
        </w:tc>
        <w:tc>
          <w:tcPr>
            <w:tcW w:w="3944" w:type="dxa"/>
            <w:gridSpan w:val="2"/>
          </w:tcPr>
          <w:p w14:paraId="6E7ED138" w14:textId="77777777" w:rsidR="00131A05" w:rsidRDefault="00131A05">
            <w:pPr>
              <w:widowControl/>
              <w:jc w:val="center"/>
              <w:rPr>
                <w:rFonts w:asciiTheme="minorEastAsia" w:hAnsiTheme="minorEastAsia" w:cs="宋体"/>
                <w:b/>
                <w:bCs/>
                <w:kern w:val="0"/>
                <w:sz w:val="18"/>
                <w:szCs w:val="18"/>
              </w:rPr>
            </w:pPr>
          </w:p>
          <w:p w14:paraId="122D4077" w14:textId="77777777" w:rsidR="00131A05" w:rsidRDefault="006E66EC">
            <w:pPr>
              <w:widowControl/>
              <w:jc w:val="center"/>
              <w:rPr>
                <w:rFonts w:asciiTheme="minorEastAsia" w:hAnsiTheme="minorEastAsia" w:cs="宋体"/>
                <w:b/>
                <w:bCs/>
                <w:kern w:val="0"/>
                <w:sz w:val="18"/>
                <w:szCs w:val="18"/>
              </w:rPr>
            </w:pPr>
            <w:r>
              <w:rPr>
                <w:rFonts w:asciiTheme="minorEastAsia" w:hAnsiTheme="minorEastAsia" w:cs="宋体" w:hint="eastAsia"/>
                <w:b/>
                <w:bCs/>
                <w:kern w:val="0"/>
                <w:sz w:val="18"/>
                <w:szCs w:val="18"/>
              </w:rPr>
              <w:t>偿付能力信息公开披露查询地址</w:t>
            </w:r>
          </w:p>
        </w:tc>
      </w:tr>
      <w:tr w:rsidR="00131A05" w14:paraId="5107E8E7" w14:textId="77777777">
        <w:trPr>
          <w:gridAfter w:val="1"/>
          <w:wAfter w:w="6" w:type="dxa"/>
          <w:trHeight w:val="990"/>
          <w:jc w:val="center"/>
        </w:trPr>
        <w:tc>
          <w:tcPr>
            <w:tcW w:w="2025" w:type="dxa"/>
            <w:vAlign w:val="center"/>
          </w:tcPr>
          <w:p w14:paraId="6D5E8098"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中国人寿保险股份有限公司青岛市分公司</w:t>
            </w:r>
          </w:p>
        </w:tc>
        <w:tc>
          <w:tcPr>
            <w:tcW w:w="1485" w:type="dxa"/>
            <w:vAlign w:val="center"/>
          </w:tcPr>
          <w:p w14:paraId="5D782F25"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268.92%</w:t>
            </w:r>
          </w:p>
        </w:tc>
        <w:tc>
          <w:tcPr>
            <w:tcW w:w="1340" w:type="dxa"/>
            <w:vAlign w:val="center"/>
          </w:tcPr>
          <w:p w14:paraId="66B575E1"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A类</w:t>
            </w:r>
          </w:p>
        </w:tc>
        <w:tc>
          <w:tcPr>
            <w:tcW w:w="3938" w:type="dxa"/>
            <w:vAlign w:val="center"/>
          </w:tcPr>
          <w:p w14:paraId="5A7837F7" w14:textId="77777777" w:rsidR="00131A05" w:rsidRDefault="007E521F">
            <w:pPr>
              <w:widowControl/>
              <w:jc w:val="center"/>
              <w:rPr>
                <w:rFonts w:asciiTheme="minorEastAsia" w:hAnsiTheme="minorEastAsia" w:cs="宋体"/>
                <w:kern w:val="0"/>
                <w:sz w:val="18"/>
                <w:szCs w:val="18"/>
              </w:rPr>
            </w:pPr>
            <w:hyperlink r:id="rId9" w:history="1">
              <w:r w:rsidR="006E66EC">
                <w:rPr>
                  <w:rFonts w:asciiTheme="minorEastAsia" w:hAnsiTheme="minorEastAsia" w:cs="宋体"/>
                  <w:kern w:val="0"/>
                  <w:sz w:val="18"/>
                  <w:szCs w:val="18"/>
                </w:rPr>
                <w:t>https://www.e-chinalife.com/tzzgx/tzzgx/dqbg/cfnljbzy/</w:t>
              </w:r>
            </w:hyperlink>
          </w:p>
        </w:tc>
      </w:tr>
      <w:tr w:rsidR="00131A05" w14:paraId="10FBA5C7" w14:textId="77777777">
        <w:trPr>
          <w:gridAfter w:val="1"/>
          <w:wAfter w:w="6" w:type="dxa"/>
          <w:trHeight w:val="990"/>
          <w:jc w:val="center"/>
        </w:trPr>
        <w:tc>
          <w:tcPr>
            <w:tcW w:w="2025" w:type="dxa"/>
            <w:vAlign w:val="center"/>
          </w:tcPr>
          <w:p w14:paraId="377ECE85"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泰康养老保险股份有限公司青岛分公司</w:t>
            </w:r>
          </w:p>
        </w:tc>
        <w:tc>
          <w:tcPr>
            <w:tcW w:w="1485" w:type="dxa"/>
            <w:vAlign w:val="center"/>
          </w:tcPr>
          <w:p w14:paraId="16C58DAD"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217%</w:t>
            </w:r>
          </w:p>
        </w:tc>
        <w:tc>
          <w:tcPr>
            <w:tcW w:w="1340" w:type="dxa"/>
            <w:vAlign w:val="center"/>
          </w:tcPr>
          <w:p w14:paraId="33D8D2A8"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A类</w:t>
            </w:r>
          </w:p>
        </w:tc>
        <w:tc>
          <w:tcPr>
            <w:tcW w:w="3938" w:type="dxa"/>
            <w:vAlign w:val="center"/>
          </w:tcPr>
          <w:p w14:paraId="20164256" w14:textId="77777777" w:rsidR="00131A05" w:rsidRDefault="007E521F">
            <w:pPr>
              <w:widowControl/>
              <w:jc w:val="center"/>
              <w:rPr>
                <w:rFonts w:asciiTheme="minorEastAsia" w:hAnsiTheme="minorEastAsia" w:cs="宋体"/>
                <w:kern w:val="0"/>
                <w:sz w:val="18"/>
                <w:szCs w:val="18"/>
              </w:rPr>
            </w:pPr>
            <w:hyperlink r:id="rId10" w:history="1">
              <w:r w:rsidR="006E66EC">
                <w:rPr>
                  <w:rFonts w:asciiTheme="minorEastAsia" w:hAnsiTheme="minorEastAsia" w:cs="宋体"/>
                  <w:kern w:val="0"/>
                  <w:sz w:val="18"/>
                  <w:szCs w:val="18"/>
                </w:rPr>
                <w:t>http://tkyl.pension.taikang.com/cms/static/xxplnew/zxxx/cfnl/list.html</w:t>
              </w:r>
            </w:hyperlink>
          </w:p>
        </w:tc>
      </w:tr>
      <w:tr w:rsidR="00131A05" w14:paraId="61D7970F" w14:textId="77777777">
        <w:trPr>
          <w:gridAfter w:val="1"/>
          <w:wAfter w:w="6" w:type="dxa"/>
          <w:trHeight w:val="990"/>
          <w:jc w:val="center"/>
        </w:trPr>
        <w:tc>
          <w:tcPr>
            <w:tcW w:w="2025" w:type="dxa"/>
            <w:vAlign w:val="center"/>
          </w:tcPr>
          <w:p w14:paraId="2113702D"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lastRenderedPageBreak/>
              <w:t>平安养老保险股份有限公司青岛分公司</w:t>
            </w:r>
          </w:p>
        </w:tc>
        <w:tc>
          <w:tcPr>
            <w:tcW w:w="1485" w:type="dxa"/>
            <w:vAlign w:val="center"/>
          </w:tcPr>
          <w:p w14:paraId="01C3409F"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237%</w:t>
            </w:r>
          </w:p>
        </w:tc>
        <w:tc>
          <w:tcPr>
            <w:tcW w:w="1340" w:type="dxa"/>
            <w:vAlign w:val="center"/>
          </w:tcPr>
          <w:p w14:paraId="3A92D82C"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B类</w:t>
            </w:r>
          </w:p>
        </w:tc>
        <w:tc>
          <w:tcPr>
            <w:tcW w:w="3938" w:type="dxa"/>
            <w:vAlign w:val="center"/>
          </w:tcPr>
          <w:p w14:paraId="2E7BE39C" w14:textId="77777777" w:rsidR="00131A05" w:rsidRDefault="007E521F">
            <w:pPr>
              <w:widowControl/>
              <w:jc w:val="center"/>
              <w:rPr>
                <w:rFonts w:asciiTheme="minorEastAsia" w:hAnsiTheme="minorEastAsia" w:cs="宋体"/>
                <w:kern w:val="0"/>
                <w:sz w:val="18"/>
                <w:szCs w:val="18"/>
              </w:rPr>
            </w:pPr>
            <w:hyperlink r:id="rId11" w:history="1">
              <w:r w:rsidR="006E66EC">
                <w:rPr>
                  <w:rFonts w:asciiTheme="minorEastAsia" w:hAnsiTheme="minorEastAsia" w:cs="宋体"/>
                  <w:kern w:val="0"/>
                  <w:sz w:val="18"/>
                  <w:szCs w:val="18"/>
                </w:rPr>
                <w:t>http://yl.pingan.com/px/publicInfoDisclosure/infoDisclosure/solvencyInfo.shtml</w:t>
              </w:r>
            </w:hyperlink>
          </w:p>
        </w:tc>
      </w:tr>
      <w:tr w:rsidR="00131A05" w14:paraId="6D6F3D4E" w14:textId="77777777">
        <w:trPr>
          <w:gridAfter w:val="1"/>
          <w:wAfter w:w="6" w:type="dxa"/>
          <w:trHeight w:val="660"/>
          <w:jc w:val="center"/>
        </w:trPr>
        <w:tc>
          <w:tcPr>
            <w:tcW w:w="2025" w:type="dxa"/>
            <w:vAlign w:val="center"/>
          </w:tcPr>
          <w:p w14:paraId="26CB0DEA"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太平养老保险股份有限公司青岛分公司</w:t>
            </w:r>
          </w:p>
        </w:tc>
        <w:tc>
          <w:tcPr>
            <w:tcW w:w="1485" w:type="dxa"/>
            <w:vAlign w:val="center"/>
          </w:tcPr>
          <w:p w14:paraId="56E1A053"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234.24%</w:t>
            </w:r>
          </w:p>
        </w:tc>
        <w:tc>
          <w:tcPr>
            <w:tcW w:w="1340" w:type="dxa"/>
            <w:vAlign w:val="center"/>
          </w:tcPr>
          <w:p w14:paraId="28D07395"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A类</w:t>
            </w:r>
          </w:p>
        </w:tc>
        <w:tc>
          <w:tcPr>
            <w:tcW w:w="3938" w:type="dxa"/>
            <w:vAlign w:val="center"/>
          </w:tcPr>
          <w:p w14:paraId="5FEEF664" w14:textId="77777777" w:rsidR="00131A05" w:rsidRDefault="007E521F">
            <w:pPr>
              <w:widowControl/>
              <w:jc w:val="center"/>
              <w:rPr>
                <w:rFonts w:asciiTheme="minorEastAsia" w:hAnsiTheme="minorEastAsia" w:cs="宋体"/>
                <w:kern w:val="0"/>
                <w:sz w:val="18"/>
                <w:szCs w:val="18"/>
              </w:rPr>
            </w:pPr>
            <w:hyperlink r:id="rId12" w:history="1">
              <w:r w:rsidR="006E66EC">
                <w:rPr>
                  <w:rFonts w:asciiTheme="minorEastAsia" w:hAnsiTheme="minorEastAsia" w:cs="宋体"/>
                  <w:kern w:val="0"/>
                  <w:sz w:val="18"/>
                  <w:szCs w:val="18"/>
                </w:rPr>
                <w:t>http://tppension.cntaiping.com/info-ylcfnlbg/</w:t>
              </w:r>
            </w:hyperlink>
          </w:p>
        </w:tc>
      </w:tr>
      <w:tr w:rsidR="00131A05" w14:paraId="3894B77A" w14:textId="77777777">
        <w:trPr>
          <w:gridAfter w:val="1"/>
          <w:wAfter w:w="6" w:type="dxa"/>
          <w:trHeight w:val="660"/>
          <w:jc w:val="center"/>
        </w:trPr>
        <w:tc>
          <w:tcPr>
            <w:tcW w:w="2025" w:type="dxa"/>
            <w:vAlign w:val="center"/>
          </w:tcPr>
          <w:p w14:paraId="5F8FD783"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hint="eastAsia"/>
                <w:kern w:val="0"/>
                <w:sz w:val="18"/>
                <w:szCs w:val="18"/>
              </w:rPr>
              <w:t>中国人民健康保险股份有限公司青岛分公司</w:t>
            </w:r>
          </w:p>
        </w:tc>
        <w:tc>
          <w:tcPr>
            <w:tcW w:w="1485" w:type="dxa"/>
            <w:vAlign w:val="center"/>
          </w:tcPr>
          <w:p w14:paraId="2C4BB84C"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205%</w:t>
            </w:r>
          </w:p>
        </w:tc>
        <w:tc>
          <w:tcPr>
            <w:tcW w:w="1340" w:type="dxa"/>
            <w:vAlign w:val="center"/>
          </w:tcPr>
          <w:p w14:paraId="6FEA112D" w14:textId="77777777" w:rsidR="00131A05" w:rsidRDefault="006E66EC">
            <w:pPr>
              <w:widowControl/>
              <w:jc w:val="center"/>
              <w:rPr>
                <w:rFonts w:asciiTheme="minorEastAsia" w:hAnsiTheme="minorEastAsia" w:cs="宋体"/>
                <w:kern w:val="0"/>
                <w:sz w:val="18"/>
                <w:szCs w:val="18"/>
              </w:rPr>
            </w:pPr>
            <w:r>
              <w:rPr>
                <w:rFonts w:asciiTheme="minorEastAsia" w:hAnsiTheme="minorEastAsia" w:cs="宋体"/>
                <w:kern w:val="0"/>
                <w:sz w:val="18"/>
                <w:szCs w:val="18"/>
              </w:rPr>
              <w:t>A类</w:t>
            </w:r>
          </w:p>
        </w:tc>
        <w:tc>
          <w:tcPr>
            <w:tcW w:w="3938" w:type="dxa"/>
            <w:vAlign w:val="center"/>
          </w:tcPr>
          <w:p w14:paraId="01A1D5D3" w14:textId="77777777" w:rsidR="00131A05" w:rsidRDefault="007E521F">
            <w:pPr>
              <w:widowControl/>
              <w:jc w:val="center"/>
              <w:rPr>
                <w:rFonts w:asciiTheme="minorEastAsia" w:hAnsiTheme="minorEastAsia" w:cs="宋体"/>
                <w:kern w:val="0"/>
                <w:sz w:val="18"/>
                <w:szCs w:val="18"/>
              </w:rPr>
            </w:pPr>
            <w:hyperlink r:id="rId13" w:history="1">
              <w:r w:rsidR="006E66EC">
                <w:rPr>
                  <w:rFonts w:asciiTheme="minorEastAsia" w:hAnsiTheme="minorEastAsia" w:cs="宋体"/>
                  <w:kern w:val="0"/>
                  <w:sz w:val="18"/>
                  <w:szCs w:val="18"/>
                </w:rPr>
                <w:t>http://www.picchealth.com/tabid/2331/Default.aspx</w:t>
              </w:r>
            </w:hyperlink>
          </w:p>
        </w:tc>
      </w:tr>
    </w:tbl>
    <w:p w14:paraId="3C4F8329" w14:textId="77777777" w:rsidR="00131A05" w:rsidRDefault="00131A05">
      <w:pPr>
        <w:rPr>
          <w:rFonts w:asciiTheme="minorEastAsia" w:hAnsiTheme="minorEastAsia"/>
          <w:sz w:val="18"/>
          <w:szCs w:val="18"/>
        </w:rPr>
      </w:pPr>
    </w:p>
    <w:p w14:paraId="516797E8" w14:textId="77777777" w:rsidR="00131A05" w:rsidRDefault="00131A05" w:rsidP="006E66EC">
      <w:pPr>
        <w:jc w:val="center"/>
        <w:rPr>
          <w:rFonts w:asciiTheme="minorEastAsia" w:hAnsiTheme="minorEastAsia"/>
          <w:sz w:val="18"/>
          <w:szCs w:val="18"/>
        </w:rPr>
      </w:pPr>
    </w:p>
    <w:sectPr w:rsidR="00131A05">
      <w:pgSz w:w="11906" w:h="16838"/>
      <w:pgMar w:top="1440" w:right="1800" w:bottom="99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0BED" w14:textId="77777777" w:rsidR="007E521F" w:rsidRDefault="007E521F" w:rsidP="003C466A">
      <w:r>
        <w:separator/>
      </w:r>
    </w:p>
  </w:endnote>
  <w:endnote w:type="continuationSeparator" w:id="0">
    <w:p w14:paraId="05539584" w14:textId="77777777" w:rsidR="007E521F" w:rsidRDefault="007E521F" w:rsidP="003C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F34D" w14:textId="77777777" w:rsidR="007E521F" w:rsidRDefault="007E521F" w:rsidP="003C466A">
      <w:r>
        <w:separator/>
      </w:r>
    </w:p>
  </w:footnote>
  <w:footnote w:type="continuationSeparator" w:id="0">
    <w:p w14:paraId="7AD00181" w14:textId="77777777" w:rsidR="007E521F" w:rsidRDefault="007E521F" w:rsidP="003C4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FD7"/>
    <w:multiLevelType w:val="multilevel"/>
    <w:tmpl w:val="1A501FD7"/>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马晓娟">
    <w15:presenceInfo w15:providerId="AD" w15:userId="S::maxiaojuan@shie.com.cn::4ce7a1d3-097d-49a7-86e8-3895babdc352"/>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7F5"/>
    <w:rsid w:val="00034C16"/>
    <w:rsid w:val="00043903"/>
    <w:rsid w:val="00063006"/>
    <w:rsid w:val="00087769"/>
    <w:rsid w:val="00091E39"/>
    <w:rsid w:val="000A354A"/>
    <w:rsid w:val="000B1DC9"/>
    <w:rsid w:val="000C4419"/>
    <w:rsid w:val="000D2970"/>
    <w:rsid w:val="000F4AF8"/>
    <w:rsid w:val="00100478"/>
    <w:rsid w:val="001143DB"/>
    <w:rsid w:val="001234AB"/>
    <w:rsid w:val="00131A05"/>
    <w:rsid w:val="00142DE0"/>
    <w:rsid w:val="00144FF4"/>
    <w:rsid w:val="001709A4"/>
    <w:rsid w:val="00182614"/>
    <w:rsid w:val="00183DFD"/>
    <w:rsid w:val="001A19EB"/>
    <w:rsid w:val="001A6F85"/>
    <w:rsid w:val="001B718D"/>
    <w:rsid w:val="001D079F"/>
    <w:rsid w:val="001F7317"/>
    <w:rsid w:val="00227C35"/>
    <w:rsid w:val="002528E5"/>
    <w:rsid w:val="0025436C"/>
    <w:rsid w:val="00254D47"/>
    <w:rsid w:val="00262E40"/>
    <w:rsid w:val="00286A4F"/>
    <w:rsid w:val="002957FD"/>
    <w:rsid w:val="002A30E6"/>
    <w:rsid w:val="002B02F9"/>
    <w:rsid w:val="002E130B"/>
    <w:rsid w:val="002E5EE6"/>
    <w:rsid w:val="002F6E43"/>
    <w:rsid w:val="00335D9F"/>
    <w:rsid w:val="003405A5"/>
    <w:rsid w:val="00340607"/>
    <w:rsid w:val="0034623A"/>
    <w:rsid w:val="00353597"/>
    <w:rsid w:val="003665ED"/>
    <w:rsid w:val="00382BE4"/>
    <w:rsid w:val="00383F85"/>
    <w:rsid w:val="00392DA1"/>
    <w:rsid w:val="00394CCC"/>
    <w:rsid w:val="00396746"/>
    <w:rsid w:val="003A70D4"/>
    <w:rsid w:val="003A7D7F"/>
    <w:rsid w:val="003B2E13"/>
    <w:rsid w:val="003C2984"/>
    <w:rsid w:val="003C466A"/>
    <w:rsid w:val="003E44A2"/>
    <w:rsid w:val="004066FD"/>
    <w:rsid w:val="00413202"/>
    <w:rsid w:val="00431A8B"/>
    <w:rsid w:val="00433100"/>
    <w:rsid w:val="0044170C"/>
    <w:rsid w:val="00442DB7"/>
    <w:rsid w:val="00464353"/>
    <w:rsid w:val="004711DA"/>
    <w:rsid w:val="00474882"/>
    <w:rsid w:val="00474987"/>
    <w:rsid w:val="00487297"/>
    <w:rsid w:val="004913C4"/>
    <w:rsid w:val="004A7759"/>
    <w:rsid w:val="004C021D"/>
    <w:rsid w:val="004C44CD"/>
    <w:rsid w:val="004D6B85"/>
    <w:rsid w:val="00507A39"/>
    <w:rsid w:val="005171FC"/>
    <w:rsid w:val="00532AF5"/>
    <w:rsid w:val="00555C25"/>
    <w:rsid w:val="005673C6"/>
    <w:rsid w:val="00567A2D"/>
    <w:rsid w:val="005A029F"/>
    <w:rsid w:val="005D0047"/>
    <w:rsid w:val="005D710B"/>
    <w:rsid w:val="005E011E"/>
    <w:rsid w:val="00602BAB"/>
    <w:rsid w:val="0060381E"/>
    <w:rsid w:val="006053C1"/>
    <w:rsid w:val="00607700"/>
    <w:rsid w:val="00635A31"/>
    <w:rsid w:val="006505B2"/>
    <w:rsid w:val="00654759"/>
    <w:rsid w:val="00667B72"/>
    <w:rsid w:val="00670CD2"/>
    <w:rsid w:val="00677AEA"/>
    <w:rsid w:val="006B39F4"/>
    <w:rsid w:val="006D5FCD"/>
    <w:rsid w:val="006E60E0"/>
    <w:rsid w:val="006E66EC"/>
    <w:rsid w:val="006F1D7A"/>
    <w:rsid w:val="00712529"/>
    <w:rsid w:val="00715955"/>
    <w:rsid w:val="00721E5A"/>
    <w:rsid w:val="0072272B"/>
    <w:rsid w:val="00734351"/>
    <w:rsid w:val="00740159"/>
    <w:rsid w:val="007441BD"/>
    <w:rsid w:val="00751F35"/>
    <w:rsid w:val="007542E9"/>
    <w:rsid w:val="007657F5"/>
    <w:rsid w:val="00767E6B"/>
    <w:rsid w:val="007728A0"/>
    <w:rsid w:val="00793721"/>
    <w:rsid w:val="007A3248"/>
    <w:rsid w:val="007C5D63"/>
    <w:rsid w:val="007D5FD8"/>
    <w:rsid w:val="007E4B19"/>
    <w:rsid w:val="007E521F"/>
    <w:rsid w:val="007E695B"/>
    <w:rsid w:val="007F00D7"/>
    <w:rsid w:val="007F4F92"/>
    <w:rsid w:val="00802427"/>
    <w:rsid w:val="00802C5D"/>
    <w:rsid w:val="00825009"/>
    <w:rsid w:val="00832F4B"/>
    <w:rsid w:val="0085480A"/>
    <w:rsid w:val="00855526"/>
    <w:rsid w:val="00864A3A"/>
    <w:rsid w:val="00871A22"/>
    <w:rsid w:val="00871F62"/>
    <w:rsid w:val="00881A63"/>
    <w:rsid w:val="00893875"/>
    <w:rsid w:val="008A0164"/>
    <w:rsid w:val="008B0DED"/>
    <w:rsid w:val="008C2CF9"/>
    <w:rsid w:val="008F1AA4"/>
    <w:rsid w:val="00926B6F"/>
    <w:rsid w:val="009326DA"/>
    <w:rsid w:val="0093287C"/>
    <w:rsid w:val="00933181"/>
    <w:rsid w:val="00935634"/>
    <w:rsid w:val="00956731"/>
    <w:rsid w:val="009607F1"/>
    <w:rsid w:val="00987E77"/>
    <w:rsid w:val="009911AD"/>
    <w:rsid w:val="00993728"/>
    <w:rsid w:val="009B1114"/>
    <w:rsid w:val="009F3BFF"/>
    <w:rsid w:val="00A07835"/>
    <w:rsid w:val="00A12B95"/>
    <w:rsid w:val="00A1557E"/>
    <w:rsid w:val="00A26E40"/>
    <w:rsid w:val="00A35A54"/>
    <w:rsid w:val="00A47F98"/>
    <w:rsid w:val="00A50413"/>
    <w:rsid w:val="00A50932"/>
    <w:rsid w:val="00A519EA"/>
    <w:rsid w:val="00A522FB"/>
    <w:rsid w:val="00A95B62"/>
    <w:rsid w:val="00AA5DBB"/>
    <w:rsid w:val="00AC317B"/>
    <w:rsid w:val="00AE2E85"/>
    <w:rsid w:val="00AE7E07"/>
    <w:rsid w:val="00AF3F2D"/>
    <w:rsid w:val="00AF5DF5"/>
    <w:rsid w:val="00B15093"/>
    <w:rsid w:val="00B17283"/>
    <w:rsid w:val="00B20DBE"/>
    <w:rsid w:val="00B22E2B"/>
    <w:rsid w:val="00B31955"/>
    <w:rsid w:val="00B478DE"/>
    <w:rsid w:val="00B51571"/>
    <w:rsid w:val="00B54256"/>
    <w:rsid w:val="00B61B30"/>
    <w:rsid w:val="00B672CE"/>
    <w:rsid w:val="00B70B8E"/>
    <w:rsid w:val="00B83876"/>
    <w:rsid w:val="00BA3A35"/>
    <w:rsid w:val="00BB6FCA"/>
    <w:rsid w:val="00BB77B7"/>
    <w:rsid w:val="00BD0440"/>
    <w:rsid w:val="00BD2101"/>
    <w:rsid w:val="00BD4BAC"/>
    <w:rsid w:val="00BE3649"/>
    <w:rsid w:val="00BE6F51"/>
    <w:rsid w:val="00BF5D40"/>
    <w:rsid w:val="00C030FE"/>
    <w:rsid w:val="00C13A89"/>
    <w:rsid w:val="00C160A4"/>
    <w:rsid w:val="00C279B5"/>
    <w:rsid w:val="00C30204"/>
    <w:rsid w:val="00C517AF"/>
    <w:rsid w:val="00C55A8A"/>
    <w:rsid w:val="00C61788"/>
    <w:rsid w:val="00C853EE"/>
    <w:rsid w:val="00C96E09"/>
    <w:rsid w:val="00CA195E"/>
    <w:rsid w:val="00CA2FE7"/>
    <w:rsid w:val="00CA66F1"/>
    <w:rsid w:val="00CB164E"/>
    <w:rsid w:val="00CB417D"/>
    <w:rsid w:val="00CB73D4"/>
    <w:rsid w:val="00CC565E"/>
    <w:rsid w:val="00CD39A9"/>
    <w:rsid w:val="00CD3F7F"/>
    <w:rsid w:val="00D0630D"/>
    <w:rsid w:val="00D1422A"/>
    <w:rsid w:val="00D1573F"/>
    <w:rsid w:val="00D2068E"/>
    <w:rsid w:val="00D21732"/>
    <w:rsid w:val="00D3231E"/>
    <w:rsid w:val="00D508E8"/>
    <w:rsid w:val="00D57676"/>
    <w:rsid w:val="00D65FC3"/>
    <w:rsid w:val="00D73408"/>
    <w:rsid w:val="00DB6534"/>
    <w:rsid w:val="00DC48B4"/>
    <w:rsid w:val="00DD5A31"/>
    <w:rsid w:val="00DF40AB"/>
    <w:rsid w:val="00E04E2C"/>
    <w:rsid w:val="00E061FF"/>
    <w:rsid w:val="00E23D52"/>
    <w:rsid w:val="00E25E38"/>
    <w:rsid w:val="00E31FE9"/>
    <w:rsid w:val="00E35F5B"/>
    <w:rsid w:val="00E37803"/>
    <w:rsid w:val="00E4366F"/>
    <w:rsid w:val="00E57657"/>
    <w:rsid w:val="00E64F12"/>
    <w:rsid w:val="00E74A0C"/>
    <w:rsid w:val="00E772AD"/>
    <w:rsid w:val="00E8202C"/>
    <w:rsid w:val="00E86FB3"/>
    <w:rsid w:val="00EB5D19"/>
    <w:rsid w:val="00ED1FD5"/>
    <w:rsid w:val="00ED725C"/>
    <w:rsid w:val="00F016B2"/>
    <w:rsid w:val="00F15516"/>
    <w:rsid w:val="00F24CE6"/>
    <w:rsid w:val="00F71145"/>
    <w:rsid w:val="00F715A8"/>
    <w:rsid w:val="00F9147E"/>
    <w:rsid w:val="00FA77F7"/>
    <w:rsid w:val="00FB6005"/>
    <w:rsid w:val="00FD2582"/>
    <w:rsid w:val="00FD3D17"/>
    <w:rsid w:val="00FE41A8"/>
    <w:rsid w:val="00FE4793"/>
    <w:rsid w:val="00FE684B"/>
    <w:rsid w:val="00FF10A5"/>
    <w:rsid w:val="3F2C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7AA3"/>
  <w15:docId w15:val="{49361D71-3E4C-4395-9034-0C3F10D6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60"/>
      <w:jc w:val="center"/>
      <w:outlineLvl w:val="0"/>
    </w:pPr>
    <w:rPr>
      <w:rFonts w:asciiTheme="majorHAnsi" w:eastAsia="宋体" w:hAnsiTheme="majorHAnsi" w:cstheme="majorBidi"/>
      <w:b/>
      <w:bCs/>
      <w:sz w:val="32"/>
      <w:szCs w:val="32"/>
    </w:rPr>
  </w:style>
  <w:style w:type="paragraph" w:styleId="ad">
    <w:name w:val="annotation subject"/>
    <w:basedOn w:val="a3"/>
    <w:next w:val="a3"/>
    <w:link w:val="ae"/>
    <w:uiPriority w:val="99"/>
    <w:semiHidden/>
    <w:unhideWhenUsed/>
    <w:rPr>
      <w:b/>
      <w:bCs/>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semiHidden/>
    <w:unhideWhenUsed/>
    <w:rPr>
      <w:color w:val="0000FF"/>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f2">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c">
    <w:name w:val="标题 字符"/>
    <w:basedOn w:val="a0"/>
    <w:link w:val="ab"/>
    <w:uiPriority w:val="10"/>
    <w:rPr>
      <w:rFonts w:asciiTheme="majorHAnsi" w:eastAsia="宋体" w:hAnsiTheme="majorHAnsi" w:cstheme="majorBidi"/>
      <w:b/>
      <w:bCs/>
      <w:sz w:val="32"/>
      <w:szCs w:val="32"/>
    </w:rPr>
  </w:style>
  <w:style w:type="character" w:customStyle="1" w:styleId="a4">
    <w:name w:val="批注文字 字符"/>
    <w:basedOn w:val="a0"/>
    <w:link w:val="a3"/>
    <w:uiPriority w:val="99"/>
    <w:semiHidden/>
  </w:style>
  <w:style w:type="character" w:customStyle="1" w:styleId="ae">
    <w:name w:val="批注主题 字符"/>
    <w:basedOn w:val="a4"/>
    <w:link w:val="ad"/>
    <w:uiPriority w:val="99"/>
    <w:semiHidden/>
    <w:rPr>
      <w:b/>
      <w:bCs/>
    </w:rPr>
  </w:style>
  <w:style w:type="paragraph" w:customStyle="1" w:styleId="11">
    <w:name w:val="修订1"/>
    <w:hidden/>
    <w:uiPriority w:val="99"/>
    <w:semiHidden/>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icchealth.com/tabid/2331/Default.asp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ppension.cntaiping.com/info-ylcfnlb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l.pingan.com/px/publicInfoDisclosure/infoDisclosure/solvencyInfo.shtml"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tkyl.pension.taikang.com/cms/static/xxplnew/zxxx/cfnl/list.html" TargetMode="External"/><Relationship Id="rId4" Type="http://schemas.openxmlformats.org/officeDocument/2006/relationships/styles" Target="styles.xml"/><Relationship Id="rId9" Type="http://schemas.openxmlformats.org/officeDocument/2006/relationships/hyperlink" Target="https://www.e-chinalife.com/tzzgx/tzzgx/dqbg/cfnljbz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BD6CD0-4397-4BC4-8A1C-D318F09F93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Pages>
  <Words>882</Words>
  <Characters>5034</Characters>
  <Application>Microsoft Office Word</Application>
  <DocSecurity>0</DocSecurity>
  <Lines>41</Lines>
  <Paragraphs>11</Paragraphs>
  <ScaleCrop>false</ScaleCrop>
  <Company>中国平安保险(集团)股份有限公司</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huanyuanjian@hotmail.com</dc:creator>
  <cp:lastModifiedBy>马晓娟</cp:lastModifiedBy>
  <cp:revision>180</cp:revision>
  <dcterms:created xsi:type="dcterms:W3CDTF">2021-03-29T02:02:00Z</dcterms:created>
  <dcterms:modified xsi:type="dcterms:W3CDTF">2021-05-06T01:09:00Z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