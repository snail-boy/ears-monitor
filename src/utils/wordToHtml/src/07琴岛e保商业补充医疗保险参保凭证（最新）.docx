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263" w:rsidRDefault="003D6FD0">
      <w:pPr>
        <w:jc w:val="center"/>
        <w:rPr>
          <w:rFonts w:ascii="黑体" w:eastAsia="黑体" w:hAnsi="黑体"/>
          <w:b/>
          <w:bCs/>
          <w:sz w:val="36"/>
          <w:szCs w:val="36"/>
        </w:rPr>
      </w:pPr>
      <w:r>
        <w:rPr>
          <w:rFonts w:ascii="黑体" w:eastAsia="黑体" w:hAnsi="黑体" w:hint="eastAsia"/>
          <w:b/>
          <w:bCs/>
          <w:sz w:val="36"/>
          <w:szCs w:val="36"/>
        </w:rPr>
        <w:t>青岛市商业健康补充保险“琴岛e保”个人参保凭证</w:t>
      </w:r>
    </w:p>
    <w:p w:rsidR="00BE7263" w:rsidRDefault="00BE7263">
      <w:pPr>
        <w:rPr>
          <w:rFonts w:ascii="宋体" w:eastAsia="宋体" w:hAnsi="宋体"/>
          <w:b/>
          <w:bCs/>
          <w:sz w:val="24"/>
          <w:szCs w:val="24"/>
        </w:rPr>
      </w:pPr>
    </w:p>
    <w:p w:rsidR="00BE7263" w:rsidRDefault="003D6FD0">
      <w:pPr>
        <w:spacing w:line="360" w:lineRule="auto"/>
        <w:rPr>
          <w:rFonts w:ascii="宋体" w:eastAsia="宋体" w:hAnsi="宋体"/>
          <w:color w:val="FF0000"/>
          <w:sz w:val="20"/>
          <w:szCs w:val="20"/>
        </w:rPr>
      </w:pPr>
      <w:r>
        <w:rPr>
          <w:rFonts w:ascii="宋体" w:eastAsia="宋体" w:hAnsi="宋体" w:hint="eastAsia"/>
          <w:b/>
          <w:sz w:val="20"/>
          <w:szCs w:val="20"/>
        </w:rPr>
        <w:t>参保编号：</w:t>
      </w:r>
      <w:r>
        <w:rPr>
          <w:rFonts w:ascii="宋体" w:eastAsia="宋体" w:hAnsi="宋体"/>
          <w:color w:val="FF0000"/>
          <w:sz w:val="20"/>
          <w:szCs w:val="20"/>
        </w:rPr>
        <w:t xml:space="preserve">         </w:t>
      </w:r>
      <w:r>
        <w:rPr>
          <w:rFonts w:ascii="宋体" w:eastAsia="宋体" w:hAnsi="宋体" w:hint="eastAsia"/>
          <w:b/>
          <w:sz w:val="20"/>
          <w:szCs w:val="20"/>
        </w:rPr>
        <w:t xml:space="preserve">保险费：139元 </w:t>
      </w:r>
      <w:r>
        <w:rPr>
          <w:rFonts w:ascii="宋体" w:eastAsia="宋体" w:hAnsi="宋体"/>
          <w:sz w:val="20"/>
          <w:szCs w:val="20"/>
        </w:rPr>
        <w:t xml:space="preserve">       </w:t>
      </w:r>
      <w:r>
        <w:rPr>
          <w:rFonts w:ascii="宋体" w:eastAsia="宋体" w:hAnsi="宋体" w:hint="eastAsia"/>
          <w:b/>
          <w:sz w:val="20"/>
          <w:szCs w:val="20"/>
        </w:rPr>
        <w:t>缴费方式：</w:t>
      </w:r>
    </w:p>
    <w:p w:rsidR="00BE7263" w:rsidRDefault="003D6FD0">
      <w:pPr>
        <w:spacing w:line="360" w:lineRule="auto"/>
        <w:rPr>
          <w:rFonts w:ascii="宋体" w:eastAsia="宋体" w:hAnsi="宋体"/>
          <w:sz w:val="20"/>
          <w:szCs w:val="20"/>
        </w:rPr>
      </w:pPr>
      <w:r>
        <w:rPr>
          <w:rFonts w:ascii="宋体" w:eastAsia="宋体" w:hAnsi="宋体" w:hint="eastAsia"/>
          <w:b/>
          <w:sz w:val="20"/>
          <w:szCs w:val="20"/>
        </w:rPr>
        <w:t>被保险人姓名：</w:t>
      </w:r>
      <w:r>
        <w:rPr>
          <w:rFonts w:ascii="宋体" w:eastAsia="宋体" w:hAnsi="宋体"/>
          <w:sz w:val="20"/>
          <w:szCs w:val="20"/>
        </w:rPr>
        <w:t xml:space="preserve">         </w:t>
      </w:r>
      <w:r>
        <w:rPr>
          <w:rFonts w:ascii="宋体" w:eastAsia="宋体" w:hAnsi="宋体"/>
          <w:b/>
          <w:sz w:val="20"/>
          <w:szCs w:val="20"/>
        </w:rPr>
        <w:t xml:space="preserve">  </w:t>
      </w:r>
      <w:r>
        <w:rPr>
          <w:rFonts w:ascii="宋体" w:eastAsia="宋体" w:hAnsi="宋体" w:hint="eastAsia"/>
          <w:b/>
          <w:sz w:val="20"/>
          <w:szCs w:val="20"/>
        </w:rPr>
        <w:t>性别：</w:t>
      </w:r>
      <w:r>
        <w:rPr>
          <w:rFonts w:ascii="宋体" w:eastAsia="宋体" w:hAnsi="宋体"/>
          <w:b/>
          <w:sz w:val="20"/>
          <w:szCs w:val="20"/>
        </w:rPr>
        <w:t xml:space="preserve">  </w:t>
      </w:r>
      <w:r>
        <w:rPr>
          <w:rFonts w:ascii="宋体" w:eastAsia="宋体" w:hAnsi="宋体"/>
          <w:sz w:val="20"/>
          <w:szCs w:val="20"/>
        </w:rPr>
        <w:t xml:space="preserve">           </w:t>
      </w:r>
      <w:r>
        <w:rPr>
          <w:rFonts w:ascii="宋体" w:eastAsia="宋体" w:hAnsi="宋体" w:hint="eastAsia"/>
          <w:b/>
          <w:sz w:val="20"/>
          <w:szCs w:val="20"/>
        </w:rPr>
        <w:t xml:space="preserve">出生日期：年    月 </w:t>
      </w:r>
      <w:r>
        <w:rPr>
          <w:rFonts w:ascii="宋体" w:eastAsia="宋体" w:hAnsi="宋体"/>
          <w:b/>
          <w:sz w:val="20"/>
          <w:szCs w:val="20"/>
        </w:rPr>
        <w:t xml:space="preserve">     </w:t>
      </w:r>
    </w:p>
    <w:p w:rsidR="00BE7263" w:rsidRDefault="003D6FD0">
      <w:pPr>
        <w:spacing w:line="360" w:lineRule="auto"/>
        <w:rPr>
          <w:rFonts w:ascii="宋体" w:eastAsia="宋体" w:hAnsi="宋体"/>
          <w:color w:val="FF0000"/>
          <w:sz w:val="20"/>
          <w:szCs w:val="20"/>
        </w:rPr>
      </w:pPr>
      <w:r>
        <w:rPr>
          <w:rFonts w:ascii="宋体" w:eastAsia="宋体" w:hAnsi="宋体" w:hint="eastAsia"/>
          <w:b/>
          <w:sz w:val="20"/>
          <w:szCs w:val="20"/>
        </w:rPr>
        <w:t>证件号码：</w:t>
      </w:r>
    </w:p>
    <w:p w:rsidR="00BE7263" w:rsidRDefault="003D6FD0">
      <w:pPr>
        <w:spacing w:line="360" w:lineRule="auto"/>
        <w:rPr>
          <w:rFonts w:ascii="宋体" w:eastAsia="宋体" w:hAnsi="宋体"/>
          <w:sz w:val="20"/>
          <w:szCs w:val="20"/>
        </w:rPr>
      </w:pPr>
      <w:r>
        <w:rPr>
          <w:rFonts w:ascii="宋体" w:eastAsia="宋体" w:hAnsi="宋体" w:hint="eastAsia"/>
          <w:b/>
          <w:sz w:val="20"/>
          <w:szCs w:val="20"/>
        </w:rPr>
        <w:t>保险期限：</w:t>
      </w:r>
      <w:r w:rsidRPr="003D6FD0">
        <w:rPr>
          <w:rFonts w:ascii="宋体" w:eastAsia="宋体" w:hAnsi="宋体"/>
          <w:b/>
          <w:sz w:val="20"/>
          <w:szCs w:val="20"/>
        </w:rPr>
        <w:t>2021</w:t>
      </w:r>
      <w:r w:rsidRPr="003D6FD0">
        <w:rPr>
          <w:rFonts w:ascii="宋体" w:eastAsia="宋体" w:hAnsi="宋体" w:hint="eastAsia"/>
          <w:b/>
          <w:sz w:val="20"/>
          <w:szCs w:val="20"/>
        </w:rPr>
        <w:t>年</w:t>
      </w:r>
      <w:r w:rsidRPr="003D6FD0">
        <w:rPr>
          <w:rFonts w:ascii="宋体" w:eastAsia="宋体" w:hAnsi="宋体"/>
          <w:b/>
          <w:sz w:val="20"/>
          <w:szCs w:val="20"/>
        </w:rPr>
        <w:t>7月1日至2022</w:t>
      </w:r>
      <w:r w:rsidRPr="003D6FD0">
        <w:rPr>
          <w:rFonts w:ascii="宋体" w:eastAsia="宋体" w:hAnsi="宋体" w:hint="eastAsia"/>
          <w:b/>
          <w:sz w:val="20"/>
          <w:szCs w:val="20"/>
        </w:rPr>
        <w:t>年</w:t>
      </w:r>
      <w:r w:rsidRPr="003D6FD0">
        <w:rPr>
          <w:rFonts w:ascii="宋体" w:eastAsia="宋体" w:hAnsi="宋体"/>
          <w:b/>
          <w:sz w:val="20"/>
          <w:szCs w:val="20"/>
        </w:rPr>
        <w:t>6</w:t>
      </w:r>
      <w:r w:rsidRPr="003D6FD0">
        <w:rPr>
          <w:rFonts w:ascii="宋体" w:eastAsia="宋体" w:hAnsi="宋体" w:hint="eastAsia"/>
          <w:b/>
          <w:sz w:val="20"/>
          <w:szCs w:val="20"/>
        </w:rPr>
        <w:t>月</w:t>
      </w:r>
      <w:r w:rsidRPr="003D6FD0">
        <w:rPr>
          <w:rFonts w:ascii="宋体" w:eastAsia="宋体" w:hAnsi="宋体"/>
          <w:b/>
          <w:sz w:val="20"/>
          <w:szCs w:val="20"/>
        </w:rPr>
        <w:t>30</w:t>
      </w:r>
      <w:r w:rsidRPr="003D6FD0">
        <w:rPr>
          <w:rFonts w:ascii="宋体" w:eastAsia="宋体" w:hAnsi="宋体" w:hint="eastAsia"/>
          <w:b/>
          <w:sz w:val="20"/>
          <w:szCs w:val="20"/>
        </w:rPr>
        <w:t>日</w:t>
      </w:r>
      <w:r w:rsidRPr="003D6FD0">
        <w:rPr>
          <w:rFonts w:ascii="宋体" w:eastAsia="宋体" w:hAnsi="宋体"/>
          <w:b/>
          <w:sz w:val="20"/>
          <w:szCs w:val="20"/>
        </w:rPr>
        <w:t xml:space="preserve">     </w:t>
      </w:r>
    </w:p>
    <w:p w:rsidR="00BE7263" w:rsidRDefault="003D6FD0">
      <w:pPr>
        <w:spacing w:line="360" w:lineRule="auto"/>
        <w:rPr>
          <w:rFonts w:ascii="宋体" w:eastAsia="宋体" w:hAnsi="宋体"/>
          <w:sz w:val="24"/>
          <w:szCs w:val="24"/>
        </w:rPr>
      </w:pPr>
      <w:r>
        <w:rPr>
          <w:noProof/>
        </w:rPr>
        <mc:AlternateContent>
          <mc:Choice Requires="wps">
            <w:drawing>
              <wp:anchor distT="0" distB="0" distL="114300" distR="114300" simplePos="0" relativeHeight="251655168" behindDoc="0" locked="0" layoutInCell="1" allowOverlap="1" wp14:anchorId="658CD2AF" wp14:editId="667B6222">
                <wp:simplePos x="0" y="0"/>
                <wp:positionH relativeFrom="column">
                  <wp:posOffset>-46990</wp:posOffset>
                </wp:positionH>
                <wp:positionV relativeFrom="paragraph">
                  <wp:posOffset>98425</wp:posOffset>
                </wp:positionV>
                <wp:extent cx="5793740" cy="45720"/>
                <wp:effectExtent l="0" t="0" r="16510" b="12065"/>
                <wp:wrapNone/>
                <wp:docPr id="4" name="矩形 3"/>
                <wp:cNvGraphicFramePr/>
                <a:graphic xmlns:a="http://schemas.openxmlformats.org/drawingml/2006/main">
                  <a:graphicData uri="http://schemas.microsoft.com/office/word/2010/wordprocessingShape">
                    <wps:wsp>
                      <wps:cNvSpPr/>
                      <wps:spPr>
                        <a:xfrm>
                          <a:off x="0" y="0"/>
                          <a:ext cx="5793761" cy="45719"/>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0138A9D" id="矩形 3" o:spid="_x0000_s1026" style="position:absolute;left:0;text-align:left;margin-left:-3.7pt;margin-top:7.75pt;width:456.2pt;height:3.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" fillcolor="#009b62" strokecolor="white [3212]" strokeweight="1pt"/>
            </w:pict>
          </mc:Fallback>
        </mc:AlternateContent>
      </w:r>
    </w:p>
    <w:p w:rsidR="00BE7263" w:rsidRDefault="003D6FD0">
      <w:pPr>
        <w:spacing w:line="360" w:lineRule="auto"/>
        <w:jc w:val="center"/>
        <w:rPr>
          <w:rFonts w:ascii="宋体" w:eastAsia="宋体" w:hAnsi="宋体"/>
          <w:b/>
          <w:bCs/>
          <w:sz w:val="20"/>
          <w:szCs w:val="20"/>
        </w:rPr>
      </w:pPr>
      <w:r>
        <w:rPr>
          <w:rFonts w:ascii="宋体" w:eastAsia="宋体" w:hAnsi="宋体" w:hint="eastAsia"/>
          <w:b/>
          <w:bCs/>
          <w:sz w:val="20"/>
          <w:szCs w:val="20"/>
        </w:rPr>
        <w:t>【保险责任】</w:t>
      </w:r>
    </w:p>
    <w:p w:rsidR="00BE7263" w:rsidRDefault="003D6FD0" w:rsidP="003D6FD0">
      <w:pPr>
        <w:pStyle w:val="aa"/>
        <w:ind w:left="360" w:firstLine="361"/>
        <w:rPr>
          <w:rFonts w:ascii="宋体" w:eastAsia="宋体" w:hAnsi="宋体" w:cs="宋体"/>
          <w:color w:val="000000"/>
          <w:kern w:val="0"/>
          <w:sz w:val="18"/>
          <w:szCs w:val="18"/>
        </w:rPr>
      </w:pPr>
      <w:r w:rsidRPr="003D6FD0">
        <w:rPr>
          <w:rFonts w:ascii="宋体" w:eastAsia="宋体" w:hAnsi="宋体" w:cs="宋体" w:hint="eastAsia"/>
          <w:b/>
          <w:sz w:val="18"/>
          <w:szCs w:val="18"/>
        </w:rPr>
        <w:t>（一）</w:t>
      </w:r>
      <w:r>
        <w:rPr>
          <w:rFonts w:ascii="宋体" w:eastAsia="宋体" w:hAnsi="宋体" w:cs="宋体" w:hint="eastAsia"/>
          <w:b/>
          <w:color w:val="000000"/>
          <w:kern w:val="0"/>
          <w:sz w:val="18"/>
          <w:szCs w:val="18"/>
        </w:rPr>
        <w:t>责任一</w:t>
      </w:r>
      <w:r>
        <w:rPr>
          <w:rFonts w:ascii="宋体" w:eastAsia="宋体" w:hAnsi="宋体" w:cs="宋体"/>
          <w:b/>
          <w:color w:val="000000"/>
          <w:kern w:val="0"/>
          <w:sz w:val="18"/>
          <w:szCs w:val="18"/>
        </w:rPr>
        <w:t>:住院补充医疗保障。</w:t>
      </w:r>
      <w:r>
        <w:rPr>
          <w:rFonts w:ascii="宋体" w:eastAsia="宋体" w:hAnsi="宋体" w:cs="宋体" w:hint="eastAsia"/>
          <w:color w:val="000000"/>
          <w:kern w:val="0"/>
          <w:sz w:val="18"/>
          <w:szCs w:val="18"/>
        </w:rPr>
        <w:t>在保险期间内，被保险人因疾病或意外按规定在定点医疗机构住院治疗发生的个人负担的、符合基本医疗保险和大病医疗保险支付范围内的医疗费用（</w:t>
      </w:r>
      <w:r w:rsidRPr="003D6FD0">
        <w:rPr>
          <w:rFonts w:ascii="宋体" w:eastAsia="宋体" w:hAnsi="宋体" w:cs="宋体" w:hint="eastAsia"/>
          <w:b/>
          <w:color w:val="000000"/>
          <w:kern w:val="0"/>
          <w:sz w:val="18"/>
          <w:szCs w:val="18"/>
        </w:rPr>
        <w:t>即医保目录内甲类及乙类费用，超限额以上费用除外），经青岛市基本医疗保险、大病医疗保险、医疗救助、扶贫特惠、再救助等报销后的剩余部分，在扣除</w:t>
      </w:r>
      <w:ins w:id="0" w:author="huanyuanjian@hotmail.com" w:date="2021-04-29T22:37:00Z">
        <w:r w:rsidR="00C919B7">
          <w:rPr>
            <w:rFonts w:ascii="宋体" w:eastAsia="宋体" w:hAnsi="宋体" w:cs="宋体" w:hint="eastAsia"/>
            <w:b/>
            <w:color w:val="000000"/>
            <w:kern w:val="0"/>
            <w:sz w:val="18"/>
            <w:szCs w:val="18"/>
          </w:rPr>
          <w:t>年度累计</w:t>
        </w:r>
      </w:ins>
      <w:r w:rsidRPr="003D6FD0">
        <w:rPr>
          <w:rFonts w:ascii="宋体" w:eastAsia="宋体" w:hAnsi="宋体" w:cs="宋体"/>
          <w:b/>
          <w:color w:val="000000"/>
          <w:kern w:val="0"/>
          <w:sz w:val="18"/>
          <w:szCs w:val="18"/>
        </w:rPr>
        <w:t>1.8万元起付线后（责任一和责任二共用1.8万元起付线）按70%比例进行给付，</w:t>
      </w:r>
      <w:r>
        <w:rPr>
          <w:rFonts w:ascii="宋体" w:eastAsia="宋体" w:hAnsi="宋体" w:cs="宋体"/>
          <w:color w:val="000000"/>
          <w:kern w:val="0"/>
          <w:sz w:val="18"/>
          <w:szCs w:val="18"/>
        </w:rPr>
        <w:t>保险年度累计最高支付限额为150万元</w:t>
      </w:r>
      <w:r w:rsidRPr="003D6FD0">
        <w:rPr>
          <w:rFonts w:ascii="宋体" w:eastAsia="宋体" w:hAnsi="宋体" w:cs="宋体"/>
          <w:b/>
          <w:color w:val="000000"/>
          <w:kern w:val="0"/>
          <w:sz w:val="18"/>
          <w:szCs w:val="18"/>
        </w:rPr>
        <w:t>（责任一和责任二共用150万元保额）</w:t>
      </w:r>
      <w:r>
        <w:rPr>
          <w:rFonts w:ascii="宋体" w:eastAsia="宋体" w:hAnsi="宋体" w:cs="宋体"/>
          <w:color w:val="000000"/>
          <w:kern w:val="0"/>
          <w:sz w:val="18"/>
          <w:szCs w:val="18"/>
        </w:rPr>
        <w:t>。</w:t>
      </w:r>
    </w:p>
    <w:p w:rsidR="00BE7263" w:rsidRDefault="003D6FD0" w:rsidP="003D6FD0">
      <w:pPr>
        <w:pStyle w:val="aa"/>
        <w:ind w:left="360" w:firstLine="361"/>
        <w:rPr>
          <w:rFonts w:ascii="宋体" w:eastAsia="宋体" w:hAnsi="宋体" w:cs="宋体"/>
          <w:color w:val="000000"/>
          <w:kern w:val="0"/>
          <w:sz w:val="18"/>
          <w:szCs w:val="18"/>
        </w:rPr>
      </w:pPr>
      <w:r>
        <w:rPr>
          <w:rFonts w:ascii="宋体" w:eastAsia="宋体" w:hAnsi="宋体" w:cs="宋体" w:hint="eastAsia"/>
          <w:b/>
          <w:color w:val="000000"/>
          <w:kern w:val="0"/>
          <w:sz w:val="18"/>
          <w:szCs w:val="18"/>
        </w:rPr>
        <w:t>（二）</w:t>
      </w:r>
      <w:r>
        <w:rPr>
          <w:rFonts w:ascii="宋体" w:eastAsia="宋体" w:hAnsi="宋体" w:cs="宋体"/>
          <w:b/>
          <w:color w:val="000000"/>
          <w:kern w:val="0"/>
          <w:sz w:val="18"/>
          <w:szCs w:val="18"/>
        </w:rPr>
        <w:t>责任二:</w:t>
      </w:r>
      <w:r>
        <w:rPr>
          <w:rFonts w:ascii="宋体" w:eastAsia="宋体" w:hAnsi="宋体" w:cs="宋体" w:hint="eastAsia"/>
          <w:b/>
          <w:color w:val="000000"/>
          <w:kern w:val="0"/>
          <w:sz w:val="18"/>
          <w:szCs w:val="18"/>
        </w:rPr>
        <w:t>门诊慢特病补充医疗保障。</w:t>
      </w:r>
      <w:r>
        <w:rPr>
          <w:rFonts w:ascii="宋体" w:eastAsia="宋体" w:hAnsi="宋体" w:cs="宋体" w:hint="eastAsia"/>
          <w:color w:val="000000"/>
          <w:kern w:val="0"/>
          <w:sz w:val="18"/>
          <w:szCs w:val="18"/>
        </w:rPr>
        <w:t>在保险期间内，被保险人因门诊慢特病按规定在定点医疗机构门诊治疗发生的个人负担的、符合基本医疗保险和大病医疗保险支付范围内的医疗费用</w:t>
      </w:r>
      <w:r w:rsidRPr="003D6FD0">
        <w:rPr>
          <w:rFonts w:ascii="宋体" w:eastAsia="宋体" w:hAnsi="宋体" w:cs="宋体" w:hint="eastAsia"/>
          <w:b/>
          <w:color w:val="000000"/>
          <w:kern w:val="0"/>
          <w:sz w:val="18"/>
          <w:szCs w:val="18"/>
        </w:rPr>
        <w:t>（即医保目录内甲类及乙类费用，超限额以上费用除外），经青岛市基本医疗保险、大病医疗保险、医疗救助、扶贫特惠、再救助等报销后的剩余部分，在扣除</w:t>
      </w:r>
      <w:ins w:id="1" w:author="huanyuanjian@hotmail.com" w:date="2021-04-29T22:37:00Z">
        <w:r w:rsidR="00C919B7">
          <w:rPr>
            <w:rFonts w:ascii="宋体" w:eastAsia="宋体" w:hAnsi="宋体" w:cs="宋体" w:hint="eastAsia"/>
            <w:b/>
            <w:color w:val="000000"/>
            <w:kern w:val="0"/>
            <w:sz w:val="18"/>
            <w:szCs w:val="18"/>
          </w:rPr>
          <w:t>年度累计</w:t>
        </w:r>
      </w:ins>
      <w:r w:rsidRPr="003D6FD0">
        <w:rPr>
          <w:rFonts w:ascii="宋体" w:eastAsia="宋体" w:hAnsi="宋体" w:cs="宋体"/>
          <w:b/>
          <w:color w:val="000000"/>
          <w:kern w:val="0"/>
          <w:sz w:val="18"/>
          <w:szCs w:val="18"/>
        </w:rPr>
        <w:t>1.8万元起付线后（责任一和责任二共用1.8万元起付线）按70%比例（门诊慢特病既往症按40%</w:t>
      </w:r>
      <w:r w:rsidRPr="003D6FD0">
        <w:rPr>
          <w:rFonts w:ascii="宋体" w:eastAsia="宋体" w:hAnsi="宋体" w:cs="宋体" w:hint="eastAsia"/>
          <w:b/>
          <w:color w:val="000000"/>
          <w:kern w:val="0"/>
          <w:sz w:val="18"/>
          <w:szCs w:val="18"/>
        </w:rPr>
        <w:t>）进行给付，</w:t>
      </w:r>
      <w:r>
        <w:rPr>
          <w:rFonts w:ascii="宋体" w:eastAsia="宋体" w:hAnsi="宋体" w:cs="宋体" w:hint="eastAsia"/>
          <w:color w:val="000000"/>
          <w:kern w:val="0"/>
          <w:sz w:val="18"/>
          <w:szCs w:val="18"/>
        </w:rPr>
        <w:t>保险年度累计最高支付限额为</w:t>
      </w:r>
      <w:r>
        <w:rPr>
          <w:rFonts w:ascii="宋体" w:eastAsia="宋体" w:hAnsi="宋体" w:cs="宋体"/>
          <w:color w:val="000000"/>
          <w:kern w:val="0"/>
          <w:sz w:val="18"/>
          <w:szCs w:val="18"/>
        </w:rPr>
        <w:t>150万元（</w:t>
      </w:r>
      <w:r w:rsidRPr="003D6FD0">
        <w:rPr>
          <w:rFonts w:ascii="宋体" w:eastAsia="宋体" w:hAnsi="宋体" w:cs="宋体"/>
          <w:b/>
          <w:color w:val="000000"/>
          <w:kern w:val="0"/>
          <w:sz w:val="18"/>
          <w:szCs w:val="18"/>
        </w:rPr>
        <w:t>责任一和责任二共用150万元保额</w:t>
      </w:r>
      <w:r>
        <w:rPr>
          <w:rFonts w:ascii="宋体" w:eastAsia="宋体" w:hAnsi="宋体" w:cs="宋体"/>
          <w:color w:val="000000"/>
          <w:kern w:val="0"/>
          <w:sz w:val="18"/>
          <w:szCs w:val="18"/>
        </w:rPr>
        <w:t>）。</w:t>
      </w:r>
    </w:p>
    <w:p w:rsidR="00BE7263" w:rsidRPr="003D6FD0" w:rsidRDefault="003D6FD0" w:rsidP="003D6FD0">
      <w:pPr>
        <w:pStyle w:val="aa"/>
        <w:ind w:left="360" w:firstLine="361"/>
        <w:rPr>
          <w:rFonts w:ascii="宋体" w:eastAsia="宋体" w:hAnsi="宋体" w:cs="宋体"/>
          <w:b/>
          <w:color w:val="000000"/>
          <w:kern w:val="0"/>
          <w:sz w:val="18"/>
          <w:szCs w:val="18"/>
        </w:rPr>
      </w:pPr>
      <w:r w:rsidRPr="003D6FD0">
        <w:rPr>
          <w:rFonts w:ascii="宋体" w:eastAsia="宋体" w:hAnsi="宋体" w:cs="宋体" w:hint="eastAsia"/>
          <w:b/>
          <w:color w:val="000000"/>
          <w:kern w:val="0"/>
          <w:sz w:val="18"/>
          <w:szCs w:val="18"/>
        </w:rPr>
        <w:t>门诊慢特病既往症，是指被保险人在</w:t>
      </w:r>
      <w:r w:rsidRPr="003D6FD0">
        <w:rPr>
          <w:rFonts w:ascii="宋体" w:eastAsia="宋体" w:hAnsi="宋体" w:cs="宋体"/>
          <w:b/>
          <w:color w:val="000000"/>
          <w:kern w:val="0"/>
          <w:sz w:val="18"/>
          <w:szCs w:val="18"/>
        </w:rPr>
        <w:t>2021</w:t>
      </w:r>
      <w:r w:rsidRPr="003D6FD0">
        <w:rPr>
          <w:rFonts w:ascii="宋体" w:eastAsia="宋体" w:hAnsi="宋体" w:cs="宋体" w:hint="eastAsia"/>
          <w:b/>
          <w:color w:val="000000"/>
          <w:kern w:val="0"/>
          <w:sz w:val="18"/>
          <w:szCs w:val="18"/>
        </w:rPr>
        <w:t>年</w:t>
      </w:r>
      <w:r w:rsidRPr="003D6FD0">
        <w:rPr>
          <w:rFonts w:ascii="宋体" w:eastAsia="宋体" w:hAnsi="宋体" w:cs="宋体"/>
          <w:b/>
          <w:color w:val="000000"/>
          <w:kern w:val="0"/>
          <w:sz w:val="18"/>
          <w:szCs w:val="18"/>
        </w:rPr>
        <w:t>7月1日前罹患门诊慢特病，并已经办理社会医疗保险门诊慢特病待遇且审批通过。</w:t>
      </w:r>
    </w:p>
    <w:p w:rsidR="00BE7263" w:rsidRDefault="003D6FD0" w:rsidP="003D6FD0">
      <w:pPr>
        <w:pStyle w:val="aa"/>
        <w:ind w:left="360" w:firstLine="361"/>
        <w:rPr>
          <w:rFonts w:ascii="宋体" w:eastAsia="宋体" w:hAnsi="宋体" w:cs="宋体"/>
          <w:color w:val="000000"/>
          <w:kern w:val="0"/>
          <w:sz w:val="18"/>
          <w:szCs w:val="18"/>
        </w:rPr>
      </w:pPr>
      <w:r>
        <w:rPr>
          <w:rFonts w:ascii="宋体" w:eastAsia="宋体" w:hAnsi="宋体" w:cs="宋体" w:hint="eastAsia"/>
          <w:b/>
          <w:color w:val="000000"/>
          <w:kern w:val="0"/>
          <w:sz w:val="18"/>
          <w:szCs w:val="18"/>
        </w:rPr>
        <w:t>（三）</w:t>
      </w:r>
      <w:r>
        <w:rPr>
          <w:rFonts w:ascii="宋体" w:eastAsia="宋体" w:hAnsi="宋体" w:cs="宋体"/>
          <w:b/>
          <w:color w:val="000000"/>
          <w:kern w:val="0"/>
          <w:sz w:val="18"/>
          <w:szCs w:val="18"/>
        </w:rPr>
        <w:t>责任</w:t>
      </w:r>
      <w:r>
        <w:rPr>
          <w:rFonts w:ascii="宋体" w:eastAsia="宋体" w:hAnsi="宋体" w:cs="宋体" w:hint="eastAsia"/>
          <w:b/>
          <w:color w:val="000000"/>
          <w:kern w:val="0"/>
          <w:sz w:val="18"/>
          <w:szCs w:val="18"/>
        </w:rPr>
        <w:t>三</w:t>
      </w:r>
      <w:r>
        <w:rPr>
          <w:rFonts w:ascii="宋体" w:eastAsia="宋体" w:hAnsi="宋体" w:cs="宋体"/>
          <w:b/>
          <w:color w:val="000000"/>
          <w:kern w:val="0"/>
          <w:sz w:val="18"/>
          <w:szCs w:val="18"/>
        </w:rPr>
        <w:t>:</w:t>
      </w:r>
      <w:r>
        <w:rPr>
          <w:rFonts w:ascii="宋体" w:eastAsia="宋体" w:hAnsi="宋体" w:cs="宋体" w:hint="eastAsia"/>
          <w:b/>
          <w:color w:val="000000"/>
          <w:kern w:val="0"/>
          <w:sz w:val="18"/>
          <w:szCs w:val="18"/>
        </w:rPr>
        <w:t>医保目录外住院合理药品补充医疗保障。</w:t>
      </w:r>
      <w:r>
        <w:rPr>
          <w:rFonts w:ascii="宋体" w:eastAsia="宋体" w:hAnsi="宋体" w:cs="宋体" w:hint="eastAsia"/>
          <w:color w:val="000000"/>
          <w:kern w:val="0"/>
          <w:sz w:val="18"/>
          <w:szCs w:val="18"/>
        </w:rPr>
        <w:t>在保险期间内，被保险人因疾病或意外按规定在定点医疗机构住院，在治疗医院（</w:t>
      </w:r>
      <w:r w:rsidRPr="003D6FD0">
        <w:rPr>
          <w:rFonts w:ascii="宋体" w:eastAsia="宋体" w:hAnsi="宋体" w:cs="宋体" w:hint="eastAsia"/>
          <w:b/>
          <w:color w:val="000000"/>
          <w:kern w:val="0"/>
          <w:sz w:val="18"/>
          <w:szCs w:val="18"/>
        </w:rPr>
        <w:t>不含药店购买</w:t>
      </w:r>
      <w:r>
        <w:rPr>
          <w:rFonts w:ascii="宋体" w:eastAsia="宋体" w:hAnsi="宋体" w:cs="宋体" w:hint="eastAsia"/>
          <w:color w:val="000000"/>
          <w:kern w:val="0"/>
          <w:sz w:val="18"/>
          <w:szCs w:val="18"/>
        </w:rPr>
        <w:t>）发生的，</w:t>
      </w:r>
      <w:r w:rsidRPr="003D6FD0">
        <w:rPr>
          <w:rFonts w:ascii="宋体" w:eastAsia="宋体" w:hAnsi="宋体" w:cs="宋体" w:hint="eastAsia"/>
          <w:b/>
          <w:color w:val="000000"/>
          <w:kern w:val="0"/>
          <w:sz w:val="18"/>
          <w:szCs w:val="18"/>
        </w:rPr>
        <w:t>合理治疗所需的医保目录外且已列入正面清单的药品费用，扣除年度累计</w:t>
      </w:r>
      <w:r w:rsidRPr="003D6FD0">
        <w:rPr>
          <w:rFonts w:ascii="宋体" w:eastAsia="宋体" w:hAnsi="宋体" w:cs="宋体"/>
          <w:b/>
          <w:color w:val="000000"/>
          <w:kern w:val="0"/>
          <w:sz w:val="18"/>
          <w:szCs w:val="18"/>
        </w:rPr>
        <w:t>2</w:t>
      </w:r>
      <w:r w:rsidRPr="003D6FD0">
        <w:rPr>
          <w:rFonts w:ascii="宋体" w:eastAsia="宋体" w:hAnsi="宋体" w:cs="宋体" w:hint="eastAsia"/>
          <w:b/>
          <w:color w:val="000000"/>
          <w:kern w:val="0"/>
          <w:sz w:val="18"/>
          <w:szCs w:val="18"/>
        </w:rPr>
        <w:t>万元起付线后按</w:t>
      </w:r>
      <w:r w:rsidRPr="003D6FD0">
        <w:rPr>
          <w:rFonts w:ascii="宋体" w:eastAsia="宋体" w:hAnsi="宋体" w:cs="宋体"/>
          <w:b/>
          <w:color w:val="000000"/>
          <w:kern w:val="0"/>
          <w:sz w:val="18"/>
          <w:szCs w:val="18"/>
        </w:rPr>
        <w:t>60%</w:t>
      </w:r>
      <w:r w:rsidRPr="003D6FD0">
        <w:rPr>
          <w:rFonts w:ascii="宋体" w:eastAsia="宋体" w:hAnsi="宋体" w:cs="宋体" w:hint="eastAsia"/>
          <w:b/>
          <w:color w:val="000000"/>
          <w:kern w:val="0"/>
          <w:sz w:val="18"/>
          <w:szCs w:val="18"/>
        </w:rPr>
        <w:t>比例进行给付，</w:t>
      </w:r>
      <w:r>
        <w:rPr>
          <w:rFonts w:ascii="宋体" w:eastAsia="宋体" w:hAnsi="宋体" w:cs="宋体" w:hint="eastAsia"/>
          <w:color w:val="000000"/>
          <w:kern w:val="0"/>
          <w:sz w:val="18"/>
          <w:szCs w:val="18"/>
        </w:rPr>
        <w:t>保险年度累计最高支付限额为</w:t>
      </w:r>
      <w:r>
        <w:rPr>
          <w:rFonts w:ascii="宋体" w:eastAsia="宋体" w:hAnsi="宋体" w:cs="宋体"/>
          <w:color w:val="000000"/>
          <w:kern w:val="0"/>
          <w:sz w:val="18"/>
          <w:szCs w:val="18"/>
        </w:rPr>
        <w:t>100万元。</w:t>
      </w:r>
    </w:p>
    <w:p w:rsidR="00BE7263" w:rsidRPr="003D6FD0" w:rsidRDefault="003D6FD0" w:rsidP="003D6FD0">
      <w:pPr>
        <w:autoSpaceDE w:val="0"/>
        <w:autoSpaceDN w:val="0"/>
        <w:ind w:firstLineChars="200" w:firstLine="360"/>
        <w:rPr>
          <w:rFonts w:ascii="宋体" w:eastAsia="宋体" w:hAnsi="宋体" w:cs="宋体"/>
          <w:b/>
          <w:color w:val="000000"/>
          <w:kern w:val="0"/>
          <w:sz w:val="18"/>
          <w:szCs w:val="18"/>
        </w:rPr>
      </w:pPr>
      <w:r>
        <w:rPr>
          <w:rFonts w:ascii="宋体" w:eastAsia="宋体" w:hAnsi="宋体" w:cs="宋体" w:hint="eastAsia"/>
          <w:color w:val="000000"/>
          <w:kern w:val="0"/>
          <w:sz w:val="18"/>
          <w:szCs w:val="18"/>
        </w:rPr>
        <w:t>医</w:t>
      </w:r>
      <w:r w:rsidRPr="003D6FD0">
        <w:rPr>
          <w:rFonts w:ascii="宋体" w:eastAsia="宋体" w:hAnsi="宋体" w:cs="宋体" w:hint="eastAsia"/>
          <w:b/>
          <w:color w:val="000000"/>
          <w:kern w:val="0"/>
          <w:sz w:val="18"/>
          <w:szCs w:val="18"/>
        </w:rPr>
        <w:t>保目录外的合理药品费用，是指本保险保障药品清单（正面清单）内的药品费用。</w:t>
      </w:r>
    </w:p>
    <w:p w:rsidR="00BE7263" w:rsidRPr="003D6FD0" w:rsidRDefault="003D6FD0" w:rsidP="003D6FD0">
      <w:pPr>
        <w:autoSpaceDE w:val="0"/>
        <w:autoSpaceDN w:val="0"/>
        <w:ind w:firstLineChars="200" w:firstLine="361"/>
        <w:rPr>
          <w:rFonts w:ascii="宋体" w:eastAsia="宋体" w:hAnsi="宋体" w:cs="宋体"/>
          <w:b/>
          <w:color w:val="000000"/>
          <w:kern w:val="0"/>
          <w:sz w:val="18"/>
          <w:szCs w:val="18"/>
        </w:rPr>
      </w:pPr>
      <w:r w:rsidRPr="003D6FD0">
        <w:rPr>
          <w:rFonts w:ascii="宋体" w:eastAsia="宋体" w:hAnsi="宋体" w:cs="宋体" w:hint="eastAsia"/>
          <w:b/>
          <w:color w:val="000000"/>
          <w:kern w:val="0"/>
          <w:sz w:val="18"/>
          <w:szCs w:val="18"/>
        </w:rPr>
        <w:t>若本责任应赔付金额高于经社会医疗保险、医疗救助等报销后剩余金额，则本保险仅赔付剩余金额。</w:t>
      </w:r>
    </w:p>
    <w:p w:rsidR="00BE7263" w:rsidRDefault="003D6FD0" w:rsidP="003D6FD0">
      <w:pPr>
        <w:ind w:leftChars="135" w:left="283" w:firstLineChars="200" w:firstLine="361"/>
        <w:rPr>
          <w:rFonts w:ascii="宋体" w:eastAsia="宋体" w:hAnsi="宋体" w:cs="宋体"/>
          <w:color w:val="000000"/>
          <w:kern w:val="0"/>
          <w:sz w:val="18"/>
          <w:szCs w:val="18"/>
        </w:rPr>
      </w:pPr>
      <w:r>
        <w:rPr>
          <w:rFonts w:ascii="宋体" w:eastAsia="宋体" w:hAnsi="宋体" w:cs="宋体" w:hint="eastAsia"/>
          <w:b/>
          <w:color w:val="000000"/>
          <w:kern w:val="0"/>
          <w:sz w:val="18"/>
          <w:szCs w:val="18"/>
        </w:rPr>
        <w:t>（四）</w:t>
      </w:r>
      <w:r>
        <w:rPr>
          <w:rFonts w:ascii="宋体" w:eastAsia="宋体" w:hAnsi="宋体" w:cs="宋体"/>
          <w:b/>
          <w:color w:val="000000"/>
          <w:kern w:val="0"/>
          <w:sz w:val="18"/>
          <w:szCs w:val="18"/>
        </w:rPr>
        <w:t>责任</w:t>
      </w:r>
      <w:r>
        <w:rPr>
          <w:rFonts w:ascii="宋体" w:eastAsia="宋体" w:hAnsi="宋体" w:cs="宋体" w:hint="eastAsia"/>
          <w:b/>
          <w:color w:val="000000"/>
          <w:kern w:val="0"/>
          <w:sz w:val="18"/>
          <w:szCs w:val="18"/>
        </w:rPr>
        <w:t>四</w:t>
      </w:r>
      <w:r>
        <w:rPr>
          <w:rFonts w:ascii="宋体" w:eastAsia="宋体" w:hAnsi="宋体" w:cs="宋体"/>
          <w:b/>
          <w:color w:val="000000"/>
          <w:kern w:val="0"/>
          <w:sz w:val="18"/>
          <w:szCs w:val="18"/>
        </w:rPr>
        <w:t>:特殊药品、特殊医用耗材医疗保障。</w:t>
      </w:r>
      <w:r>
        <w:rPr>
          <w:rFonts w:ascii="宋体" w:eastAsia="宋体" w:hAnsi="宋体" w:cs="宋体" w:hint="eastAsia"/>
          <w:color w:val="000000"/>
          <w:kern w:val="0"/>
          <w:sz w:val="18"/>
          <w:szCs w:val="18"/>
        </w:rPr>
        <w:t>在保险期间内，被保险人患恶性肿瘤等重特大疾病按规定在定点医疗机构诊疗后，由具有该类疾病诊疗资质的责任医师根据基因检测等相关结果，实施治疗所发生的特殊药品、特殊医用耗材费用</w:t>
      </w:r>
      <w:r w:rsidRPr="003D6FD0">
        <w:rPr>
          <w:rFonts w:ascii="宋体" w:eastAsia="宋体" w:hAnsi="宋体" w:cs="宋体" w:hint="eastAsia"/>
          <w:b/>
          <w:color w:val="000000"/>
          <w:kern w:val="0"/>
          <w:sz w:val="18"/>
          <w:szCs w:val="18"/>
        </w:rPr>
        <w:t>（以下简称特药</w:t>
      </w:r>
      <w:r w:rsidRPr="003D6FD0">
        <w:rPr>
          <w:rFonts w:ascii="宋体" w:eastAsia="宋体" w:hAnsi="宋体" w:cs="宋体"/>
          <w:b/>
          <w:color w:val="000000"/>
          <w:kern w:val="0"/>
          <w:sz w:val="18"/>
          <w:szCs w:val="18"/>
        </w:rPr>
        <w:t>/特材，共计15种</w:t>
      </w:r>
      <w:r w:rsidRPr="003D6FD0">
        <w:rPr>
          <w:rFonts w:ascii="宋体" w:eastAsia="宋体" w:hAnsi="宋体" w:cs="宋体" w:hint="eastAsia"/>
          <w:b/>
          <w:color w:val="000000"/>
          <w:kern w:val="0"/>
          <w:sz w:val="18"/>
          <w:szCs w:val="18"/>
        </w:rPr>
        <w:t>特药</w:t>
      </w:r>
      <w:r w:rsidRPr="003D6FD0">
        <w:rPr>
          <w:rFonts w:ascii="宋体" w:eastAsia="宋体" w:hAnsi="宋体" w:cs="宋体"/>
          <w:b/>
          <w:color w:val="000000"/>
          <w:kern w:val="0"/>
          <w:sz w:val="18"/>
          <w:szCs w:val="18"/>
        </w:rPr>
        <w:t>/特材，可住院使用或在</w:t>
      </w:r>
      <w:r w:rsidRPr="003D6FD0">
        <w:rPr>
          <w:rFonts w:ascii="宋体" w:eastAsia="宋体" w:hAnsi="宋体" w:cs="宋体" w:hint="eastAsia"/>
          <w:b/>
          <w:color w:val="000000"/>
          <w:kern w:val="0"/>
          <w:sz w:val="18"/>
          <w:szCs w:val="18"/>
        </w:rPr>
        <w:t>指定</w:t>
      </w:r>
      <w:r w:rsidRPr="003D6FD0">
        <w:rPr>
          <w:rFonts w:ascii="宋体" w:eastAsia="宋体" w:hAnsi="宋体" w:cs="宋体"/>
          <w:b/>
          <w:color w:val="000000"/>
          <w:kern w:val="0"/>
          <w:sz w:val="18"/>
          <w:szCs w:val="18"/>
        </w:rPr>
        <w:t>药店购买），但需符合目录所附可报的</w:t>
      </w:r>
      <w:r w:rsidRPr="003D6FD0">
        <w:rPr>
          <w:rFonts w:ascii="宋体" w:eastAsia="宋体" w:hAnsi="宋体" w:cs="宋体" w:hint="eastAsia"/>
          <w:b/>
          <w:color w:val="000000"/>
          <w:kern w:val="0"/>
          <w:sz w:val="18"/>
          <w:szCs w:val="18"/>
        </w:rPr>
        <w:t>特药</w:t>
      </w:r>
      <w:r w:rsidRPr="003D6FD0">
        <w:rPr>
          <w:rFonts w:ascii="宋体" w:eastAsia="宋体" w:hAnsi="宋体" w:cs="宋体"/>
          <w:b/>
          <w:color w:val="000000"/>
          <w:kern w:val="0"/>
          <w:sz w:val="18"/>
          <w:szCs w:val="18"/>
        </w:rPr>
        <w:t>/特材列明的适应症，扣除年度累计2万元起付线后按70%</w:t>
      </w:r>
      <w:r w:rsidRPr="003D6FD0">
        <w:rPr>
          <w:rFonts w:ascii="宋体" w:eastAsia="宋体" w:hAnsi="宋体" w:cs="宋体" w:hint="eastAsia"/>
          <w:b/>
          <w:color w:val="000000"/>
          <w:kern w:val="0"/>
          <w:sz w:val="18"/>
          <w:szCs w:val="18"/>
        </w:rPr>
        <w:t>（既往症按</w:t>
      </w:r>
      <w:r w:rsidRPr="003D6FD0">
        <w:rPr>
          <w:rFonts w:ascii="宋体" w:eastAsia="宋体" w:hAnsi="宋体" w:cs="宋体"/>
          <w:b/>
          <w:color w:val="000000"/>
          <w:kern w:val="0"/>
          <w:sz w:val="18"/>
          <w:szCs w:val="18"/>
        </w:rPr>
        <w:t>40%）比例进行给付</w:t>
      </w:r>
      <w:r>
        <w:rPr>
          <w:rFonts w:ascii="宋体" w:eastAsia="宋体" w:hAnsi="宋体" w:cs="宋体"/>
          <w:color w:val="000000"/>
          <w:kern w:val="0"/>
          <w:sz w:val="18"/>
          <w:szCs w:val="18"/>
        </w:rPr>
        <w:t>，保险年度累计最高支付限额为50万元。</w:t>
      </w:r>
    </w:p>
    <w:p w:rsidR="00BE7263" w:rsidRPr="003D6FD0" w:rsidRDefault="003D6FD0" w:rsidP="003D6FD0">
      <w:pPr>
        <w:ind w:firstLineChars="200" w:firstLine="361"/>
        <w:rPr>
          <w:rFonts w:ascii="宋体" w:eastAsia="宋体" w:hAnsi="宋体" w:cs="宋体"/>
          <w:b/>
          <w:color w:val="000000"/>
          <w:kern w:val="0"/>
          <w:sz w:val="18"/>
          <w:szCs w:val="18"/>
        </w:rPr>
      </w:pPr>
      <w:r w:rsidRPr="003D6FD0">
        <w:rPr>
          <w:rFonts w:ascii="宋体" w:eastAsia="宋体" w:hAnsi="宋体" w:cs="宋体" w:hint="eastAsia"/>
          <w:b/>
          <w:color w:val="000000"/>
          <w:kern w:val="0"/>
          <w:sz w:val="18"/>
          <w:szCs w:val="18"/>
        </w:rPr>
        <w:t>特药</w:t>
      </w:r>
      <w:r w:rsidRPr="003D6FD0">
        <w:rPr>
          <w:rFonts w:ascii="宋体" w:eastAsia="宋体" w:hAnsi="宋体" w:cs="宋体"/>
          <w:b/>
          <w:color w:val="000000"/>
          <w:kern w:val="0"/>
          <w:sz w:val="18"/>
          <w:szCs w:val="18"/>
        </w:rPr>
        <w:t>/特材既往症，是指参保人在2021年7月1日</w:t>
      </w:r>
      <w:r w:rsidRPr="003D6FD0">
        <w:rPr>
          <w:rFonts w:ascii="宋体" w:eastAsia="宋体" w:hAnsi="宋体" w:cs="宋体" w:hint="eastAsia"/>
          <w:b/>
          <w:color w:val="000000"/>
          <w:kern w:val="0"/>
          <w:sz w:val="18"/>
          <w:szCs w:val="18"/>
        </w:rPr>
        <w:t>前已确诊所患疾病属于清单内特药</w:t>
      </w:r>
      <w:r w:rsidRPr="003D6FD0">
        <w:rPr>
          <w:rFonts w:ascii="宋体" w:eastAsia="宋体" w:hAnsi="宋体" w:cs="宋体"/>
          <w:b/>
          <w:color w:val="000000"/>
          <w:kern w:val="0"/>
          <w:sz w:val="18"/>
          <w:szCs w:val="18"/>
        </w:rPr>
        <w:t>/特材适应症。</w:t>
      </w:r>
    </w:p>
    <w:p w:rsidR="00BE7263" w:rsidRPr="003D6FD0" w:rsidRDefault="003D6FD0" w:rsidP="003D6FD0">
      <w:pPr>
        <w:autoSpaceDE w:val="0"/>
        <w:autoSpaceDN w:val="0"/>
        <w:ind w:firstLineChars="200" w:firstLine="361"/>
        <w:rPr>
          <w:rFonts w:ascii="宋体" w:eastAsia="宋体" w:hAnsi="宋体" w:cs="宋体"/>
          <w:b/>
          <w:color w:val="000000"/>
          <w:kern w:val="0"/>
          <w:sz w:val="18"/>
          <w:szCs w:val="18"/>
        </w:rPr>
      </w:pPr>
      <w:r w:rsidRPr="003D6FD0">
        <w:rPr>
          <w:rFonts w:ascii="宋体" w:eastAsia="宋体" w:hAnsi="宋体" w:cs="宋体" w:hint="eastAsia"/>
          <w:b/>
          <w:color w:val="000000"/>
          <w:kern w:val="0"/>
          <w:sz w:val="18"/>
          <w:szCs w:val="18"/>
        </w:rPr>
        <w:t>若保险期间内清单中某特药</w:t>
      </w:r>
      <w:r w:rsidRPr="003D6FD0">
        <w:rPr>
          <w:rFonts w:ascii="宋体" w:eastAsia="宋体" w:hAnsi="宋体" w:cs="宋体"/>
          <w:b/>
          <w:color w:val="000000"/>
          <w:kern w:val="0"/>
          <w:sz w:val="18"/>
          <w:szCs w:val="18"/>
        </w:rPr>
        <w:t>/特材通过国家或省药品谈判进入医保基本及大病医疗保险支付范围内，则本责任不再赔付该特药/特材费用，在责任一、二中按照约定赔付。</w:t>
      </w:r>
    </w:p>
    <w:p w:rsidR="00BE7263" w:rsidRPr="003D6FD0" w:rsidRDefault="003D6FD0" w:rsidP="003D6FD0">
      <w:pPr>
        <w:autoSpaceDE w:val="0"/>
        <w:autoSpaceDN w:val="0"/>
        <w:ind w:firstLineChars="200" w:firstLine="361"/>
        <w:rPr>
          <w:rFonts w:ascii="宋体" w:eastAsia="宋体" w:hAnsi="宋体" w:cs="宋体"/>
          <w:b/>
          <w:color w:val="000000"/>
          <w:kern w:val="0"/>
          <w:sz w:val="18"/>
          <w:szCs w:val="18"/>
        </w:rPr>
      </w:pPr>
      <w:r w:rsidRPr="003D6FD0">
        <w:rPr>
          <w:rFonts w:ascii="宋体" w:eastAsia="宋体" w:hAnsi="宋体" w:cs="宋体" w:hint="eastAsia"/>
          <w:b/>
          <w:color w:val="000000"/>
          <w:kern w:val="0"/>
          <w:sz w:val="18"/>
          <w:szCs w:val="18"/>
        </w:rPr>
        <w:t>若保险期间内清单中某特药</w:t>
      </w:r>
      <w:r w:rsidRPr="003D6FD0">
        <w:rPr>
          <w:rFonts w:ascii="宋体" w:eastAsia="宋体" w:hAnsi="宋体" w:cs="宋体"/>
          <w:b/>
          <w:color w:val="000000"/>
          <w:kern w:val="0"/>
          <w:sz w:val="18"/>
          <w:szCs w:val="18"/>
        </w:rPr>
        <w:t>/特材已经通过社会医疗保险或医疗救助等报销，则本责任不再赔付该特药/特材费用。</w:t>
      </w:r>
    </w:p>
    <w:p w:rsidR="00BE7263" w:rsidRPr="003D6FD0" w:rsidRDefault="003D6FD0" w:rsidP="003D6FD0">
      <w:pPr>
        <w:spacing w:line="360" w:lineRule="auto"/>
        <w:ind w:firstLineChars="200" w:firstLine="361"/>
        <w:rPr>
          <w:rFonts w:ascii="宋体" w:eastAsia="宋体" w:hAnsi="宋体" w:cs="宋体"/>
          <w:b/>
          <w:color w:val="000000"/>
          <w:kern w:val="0"/>
          <w:sz w:val="18"/>
          <w:szCs w:val="18"/>
        </w:rPr>
      </w:pPr>
      <w:r w:rsidRPr="003D6FD0">
        <w:rPr>
          <w:rFonts w:ascii="宋体" w:eastAsia="宋体" w:hAnsi="宋体" w:cs="宋体" w:hint="eastAsia"/>
          <w:b/>
          <w:color w:val="000000"/>
          <w:kern w:val="0"/>
          <w:sz w:val="18"/>
          <w:szCs w:val="18"/>
        </w:rPr>
        <w:t>起付线：按保险年度累计，从</w:t>
      </w:r>
      <w:r w:rsidRPr="003D6FD0">
        <w:rPr>
          <w:rFonts w:ascii="宋体" w:eastAsia="宋体" w:hAnsi="宋体" w:cs="宋体"/>
          <w:b/>
          <w:color w:val="000000"/>
          <w:kern w:val="0"/>
          <w:sz w:val="18"/>
          <w:szCs w:val="18"/>
        </w:rPr>
        <w:t>2021年7月1日至2022年6月30日累计。</w:t>
      </w:r>
    </w:p>
    <w:p w:rsidR="00BE7263" w:rsidRDefault="003D6FD0" w:rsidP="003D6FD0">
      <w:pPr>
        <w:spacing w:line="360" w:lineRule="auto"/>
        <w:ind w:firstLineChars="200" w:firstLine="361"/>
        <w:rPr>
          <w:rFonts w:ascii="宋体" w:eastAsia="宋体" w:hAnsi="宋体" w:cs="宋体"/>
          <w:b/>
          <w:color w:val="000000"/>
          <w:kern w:val="0"/>
          <w:sz w:val="18"/>
          <w:szCs w:val="18"/>
        </w:rPr>
      </w:pPr>
      <w:r>
        <w:rPr>
          <w:rFonts w:ascii="宋体" w:eastAsia="宋体" w:hAnsi="宋体" w:cs="宋体" w:hint="eastAsia"/>
          <w:b/>
          <w:color w:val="000000"/>
          <w:kern w:val="0"/>
          <w:sz w:val="18"/>
          <w:szCs w:val="18"/>
        </w:rPr>
        <w:t>本保险不保证续保。其他未尽事宜详见“琴岛</w:t>
      </w:r>
      <w:r>
        <w:rPr>
          <w:rFonts w:ascii="宋体" w:eastAsia="宋体" w:hAnsi="宋体" w:cs="宋体"/>
          <w:b/>
          <w:color w:val="000000"/>
          <w:kern w:val="0"/>
          <w:sz w:val="18"/>
          <w:szCs w:val="18"/>
        </w:rPr>
        <w:t>e保”微信公众号参保须知等。</w:t>
      </w:r>
    </w:p>
    <w:p w:rsidR="00BE7263" w:rsidRDefault="003D6FD0">
      <w:pPr>
        <w:rPr>
          <w:rFonts w:ascii="宋体" w:eastAsia="宋体" w:hAnsi="宋体"/>
          <w:sz w:val="18"/>
          <w:szCs w:val="18"/>
        </w:rPr>
      </w:pPr>
      <w:r>
        <w:rPr>
          <w:rFonts w:ascii="宋体" w:eastAsia="宋体" w:hAnsi="宋体"/>
          <w:noProof/>
          <w:sz w:val="18"/>
          <w:szCs w:val="18"/>
        </w:rPr>
        <mc:AlternateContent>
          <mc:Choice Requires="wps">
            <w:drawing>
              <wp:anchor distT="0" distB="0" distL="114300" distR="114300" simplePos="0" relativeHeight="251657216" behindDoc="0" locked="0" layoutInCell="1" allowOverlap="1" wp14:anchorId="10673B31" wp14:editId="63567661">
                <wp:simplePos x="0" y="0"/>
                <wp:positionH relativeFrom="column">
                  <wp:posOffset>0</wp:posOffset>
                </wp:positionH>
                <wp:positionV relativeFrom="paragraph">
                  <wp:posOffset>-635</wp:posOffset>
                </wp:positionV>
                <wp:extent cx="5793740" cy="45720"/>
                <wp:effectExtent l="0" t="0" r="16510" b="12065"/>
                <wp:wrapNone/>
                <wp:docPr id="7" name="矩形 3"/>
                <wp:cNvGraphicFramePr/>
                <a:graphic xmlns:a="http://schemas.openxmlformats.org/drawingml/2006/main">
                  <a:graphicData uri="http://schemas.microsoft.com/office/word/2010/wordprocessingShape">
                    <wps:wsp>
                      <wps:cNvSpPr/>
                      <wps:spPr>
                        <a:xfrm>
                          <a:off x="0" y="0"/>
                          <a:ext cx="5793761" cy="45719"/>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ACE49C8" id="矩形 3" o:spid="_x0000_s1026" style="position:absolute;left:0;text-align:left;margin-left:0;margin-top:-.05pt;width:456.2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" fillcolor="#009b62" strokecolor="white [3212]" strokeweight="1pt"/>
            </w:pict>
          </mc:Fallback>
        </mc:AlternateContent>
      </w:r>
    </w:p>
    <w:p w:rsidR="00BE7263" w:rsidRDefault="003D6FD0">
      <w:pPr>
        <w:spacing w:line="360" w:lineRule="auto"/>
        <w:jc w:val="center"/>
        <w:rPr>
          <w:rFonts w:ascii="宋体" w:eastAsia="宋体" w:hAnsi="宋体"/>
          <w:b/>
          <w:bCs/>
          <w:sz w:val="18"/>
          <w:szCs w:val="18"/>
        </w:rPr>
      </w:pPr>
      <w:r>
        <w:rPr>
          <w:rFonts w:ascii="宋体" w:eastAsia="宋体" w:hAnsi="宋体" w:hint="eastAsia"/>
          <w:b/>
          <w:bCs/>
          <w:sz w:val="18"/>
          <w:szCs w:val="18"/>
        </w:rPr>
        <w:t>【特别约定】</w:t>
      </w:r>
    </w:p>
    <w:p w:rsidR="00BE7263" w:rsidRPr="003D6FD0" w:rsidRDefault="003D6FD0" w:rsidP="003D6FD0">
      <w:pPr>
        <w:pStyle w:val="1"/>
        <w:shd w:val="clear" w:color="auto" w:fill="FFFFFF"/>
        <w:ind w:firstLineChars="200" w:firstLine="361"/>
        <w:jc w:val="both"/>
        <w:rPr>
          <w:kern w:val="2"/>
          <w:sz w:val="18"/>
          <w:szCs w:val="18"/>
        </w:rPr>
      </w:pPr>
      <w:r w:rsidRPr="003D6FD0">
        <w:rPr>
          <w:rFonts w:hint="eastAsia"/>
          <w:kern w:val="2"/>
          <w:sz w:val="18"/>
          <w:szCs w:val="18"/>
        </w:rPr>
        <w:lastRenderedPageBreak/>
        <w:t>（一）待遇核算</w:t>
      </w:r>
    </w:p>
    <w:p w:rsidR="00BE7263" w:rsidRPr="003D6FD0" w:rsidRDefault="003D6FD0" w:rsidP="003D6FD0">
      <w:pPr>
        <w:pStyle w:val="1"/>
        <w:shd w:val="clear" w:color="auto" w:fill="FFFFFF"/>
        <w:ind w:firstLineChars="200" w:firstLine="361"/>
        <w:jc w:val="both"/>
        <w:rPr>
          <w:kern w:val="2"/>
          <w:sz w:val="18"/>
          <w:szCs w:val="18"/>
        </w:rPr>
      </w:pPr>
      <w:r w:rsidRPr="003D6FD0">
        <w:rPr>
          <w:rFonts w:hint="eastAsia"/>
          <w:kern w:val="2"/>
          <w:sz w:val="18"/>
          <w:szCs w:val="18"/>
        </w:rPr>
        <w:t>“琴岛</w:t>
      </w:r>
      <w:r w:rsidRPr="003D6FD0">
        <w:rPr>
          <w:kern w:val="2"/>
          <w:sz w:val="18"/>
          <w:szCs w:val="18"/>
        </w:rPr>
        <w:t>e保”的待遇核算在享受青岛市社会医疗保险统筹待遇</w:t>
      </w:r>
      <w:r w:rsidRPr="003D6FD0">
        <w:rPr>
          <w:rFonts w:hint="eastAsia"/>
          <w:kern w:val="2"/>
          <w:sz w:val="18"/>
          <w:szCs w:val="18"/>
        </w:rPr>
        <w:t>之后进行。</w:t>
      </w:r>
    </w:p>
    <w:p w:rsidR="00BE7263" w:rsidRPr="003D6FD0" w:rsidRDefault="003D6FD0" w:rsidP="003D6FD0">
      <w:pPr>
        <w:pStyle w:val="1"/>
        <w:shd w:val="clear" w:color="auto" w:fill="FFFFFF"/>
        <w:spacing w:before="0" w:beforeAutospacing="0" w:after="0" w:afterAutospacing="0"/>
        <w:ind w:firstLineChars="200" w:firstLine="361"/>
        <w:jc w:val="both"/>
        <w:rPr>
          <w:kern w:val="2"/>
          <w:sz w:val="18"/>
          <w:szCs w:val="18"/>
        </w:rPr>
      </w:pPr>
      <w:r w:rsidRPr="003D6FD0">
        <w:rPr>
          <w:rFonts w:hint="eastAsia"/>
          <w:kern w:val="2"/>
          <w:sz w:val="18"/>
          <w:szCs w:val="18"/>
        </w:rPr>
        <w:t>（二）转外就医</w:t>
      </w:r>
    </w:p>
    <w:p w:rsidR="00C919B7" w:rsidRPr="00D21328" w:rsidRDefault="00C919B7" w:rsidP="00C919B7">
      <w:pPr>
        <w:ind w:firstLineChars="200" w:firstLine="361"/>
        <w:rPr>
          <w:ins w:id="2" w:author="huanyuanjian@hotmail.com" w:date="2021-04-29T22:37:00Z"/>
          <w:rFonts w:ascii="宋体" w:eastAsia="宋体" w:hAnsi="宋体" w:cs="宋体"/>
          <w:b/>
          <w:bCs/>
          <w:kern w:val="36"/>
          <w:sz w:val="18"/>
          <w:szCs w:val="18"/>
        </w:rPr>
      </w:pPr>
      <w:ins w:id="3" w:author="huanyuanjian@hotmail.com" w:date="2021-04-29T22:37:00Z">
        <w:r w:rsidRPr="00D21328">
          <w:rPr>
            <w:rFonts w:ascii="宋体" w:eastAsia="宋体" w:hAnsi="宋体" w:cs="宋体" w:hint="eastAsia"/>
            <w:b/>
            <w:bCs/>
            <w:kern w:val="36"/>
            <w:sz w:val="18"/>
            <w:szCs w:val="18"/>
          </w:rPr>
          <w:t>被保险人转外就医符合青岛基本医保管理办法要求，并按医保规定办理转外治疗手续，发生的相关医疗费用达到约定起付线标准，在约定赔付比例的基础上降低</w:t>
        </w:r>
        <w:r w:rsidRPr="00D21328">
          <w:rPr>
            <w:rFonts w:ascii="宋体" w:eastAsia="宋体" w:hAnsi="宋体" w:cs="宋体"/>
            <w:b/>
            <w:bCs/>
            <w:kern w:val="36"/>
            <w:sz w:val="18"/>
            <w:szCs w:val="18"/>
          </w:rPr>
          <w:t>5个百分点</w:t>
        </w:r>
        <w:r w:rsidRPr="00D21328">
          <w:rPr>
            <w:rFonts w:ascii="宋体" w:eastAsia="宋体" w:hAnsi="宋体" w:cs="宋体" w:hint="eastAsia"/>
            <w:b/>
            <w:bCs/>
            <w:kern w:val="36"/>
            <w:sz w:val="18"/>
            <w:szCs w:val="18"/>
          </w:rPr>
          <w:t>后予以报销。若未按规定办理相关备案手续的或临时外出就医的，发生相关医疗费用达到约定起付线标准，在约定赔付比例的基础上降低</w:t>
        </w:r>
        <w:r w:rsidRPr="00D21328">
          <w:rPr>
            <w:rFonts w:ascii="宋体" w:eastAsia="宋体" w:hAnsi="宋体" w:cs="宋体"/>
            <w:b/>
            <w:bCs/>
            <w:kern w:val="36"/>
            <w:sz w:val="18"/>
            <w:szCs w:val="18"/>
          </w:rPr>
          <w:t>15个百分点</w:t>
        </w:r>
        <w:r w:rsidRPr="00D21328">
          <w:rPr>
            <w:rFonts w:ascii="宋体" w:eastAsia="宋体" w:hAnsi="宋体" w:cs="宋体" w:hint="eastAsia"/>
            <w:b/>
            <w:bCs/>
            <w:kern w:val="36"/>
            <w:sz w:val="18"/>
            <w:szCs w:val="18"/>
          </w:rPr>
          <w:t>后予以报销。</w:t>
        </w:r>
      </w:ins>
    </w:p>
    <w:p w:rsidR="00C919B7" w:rsidRPr="00D21328" w:rsidRDefault="00C919B7" w:rsidP="00C919B7">
      <w:pPr>
        <w:pStyle w:val="1"/>
        <w:shd w:val="clear" w:color="auto" w:fill="FFFFFF"/>
        <w:ind w:firstLineChars="200" w:firstLine="361"/>
        <w:contextualSpacing/>
        <w:rPr>
          <w:ins w:id="4" w:author="huanyuanjian@hotmail.com" w:date="2021-04-29T22:37:00Z"/>
          <w:rFonts w:asciiTheme="minorEastAsia" w:hAnsiTheme="minorEastAsia"/>
          <w:sz w:val="18"/>
          <w:szCs w:val="18"/>
        </w:rPr>
      </w:pPr>
      <w:ins w:id="5" w:author="huanyuanjian@hotmail.com" w:date="2021-04-29T22:37:00Z">
        <w:r w:rsidRPr="004C1244">
          <w:rPr>
            <w:rFonts w:hint="eastAsia"/>
            <w:sz w:val="18"/>
            <w:szCs w:val="18"/>
          </w:rPr>
          <w:t>（三）</w:t>
        </w:r>
        <w:r>
          <w:rPr>
            <w:rFonts w:asciiTheme="minorEastAsia" w:hAnsiTheme="minorEastAsia" w:hint="eastAsia"/>
            <w:sz w:val="18"/>
            <w:szCs w:val="18"/>
          </w:rPr>
          <w:t>等待期：</w:t>
        </w:r>
        <w:r>
          <w:rPr>
            <w:rFonts w:asciiTheme="minorEastAsia" w:hAnsiTheme="minorEastAsia"/>
            <w:sz w:val="18"/>
            <w:szCs w:val="18"/>
          </w:rPr>
          <w:t>2021</w:t>
        </w:r>
        <w:r>
          <w:rPr>
            <w:rFonts w:asciiTheme="minorEastAsia" w:hAnsiTheme="minorEastAsia"/>
            <w:sz w:val="18"/>
            <w:szCs w:val="18"/>
          </w:rPr>
          <w:t>年</w:t>
        </w:r>
        <w:r>
          <w:rPr>
            <w:rFonts w:asciiTheme="minorEastAsia" w:hAnsiTheme="minorEastAsia" w:hint="eastAsia"/>
            <w:sz w:val="18"/>
            <w:szCs w:val="18"/>
          </w:rPr>
          <w:t>首年投保的，首年及续保均不设待遇等待期；以后各年新增</w:t>
        </w:r>
        <w:del w:id="6" w:author="Windows 用户" w:date="2021-05-04T14:51:00Z">
          <w:r w:rsidDel="00BE33E9">
            <w:rPr>
              <w:rFonts w:asciiTheme="minorEastAsia" w:hAnsiTheme="minorEastAsia" w:hint="eastAsia"/>
              <w:sz w:val="18"/>
              <w:szCs w:val="18"/>
            </w:rPr>
            <w:delText>投保</w:delText>
          </w:r>
        </w:del>
      </w:ins>
      <w:ins w:id="7" w:author="Windows 用户" w:date="2021-05-04T14:51:00Z">
        <w:r w:rsidR="00BE33E9">
          <w:rPr>
            <w:rFonts w:asciiTheme="minorEastAsia" w:hAnsiTheme="minorEastAsia" w:hint="eastAsia"/>
            <w:sz w:val="18"/>
            <w:szCs w:val="18"/>
          </w:rPr>
          <w:t>参保</w:t>
        </w:r>
      </w:ins>
      <w:ins w:id="8" w:author="huanyuanjian@hotmail.com" w:date="2021-04-29T22:37:00Z">
        <w:r>
          <w:rPr>
            <w:rFonts w:asciiTheme="minorEastAsia" w:hAnsiTheme="minorEastAsia" w:hint="eastAsia"/>
            <w:sz w:val="18"/>
            <w:szCs w:val="18"/>
          </w:rPr>
          <w:t>者，</w:t>
        </w:r>
        <w:r w:rsidRPr="006E66EC">
          <w:rPr>
            <w:rFonts w:asciiTheme="minorEastAsia" w:hAnsiTheme="minorEastAsia" w:hint="eastAsia"/>
            <w:sz w:val="18"/>
            <w:szCs w:val="18"/>
          </w:rPr>
          <w:t>自合同生效日起</w:t>
        </w:r>
        <w:bookmarkStart w:id="9" w:name="_GoBack"/>
        <w:bookmarkEnd w:id="9"/>
        <w:r w:rsidRPr="006E66EC">
          <w:rPr>
            <w:rFonts w:asciiTheme="minorEastAsia" w:hAnsiTheme="minorEastAsia"/>
            <w:sz w:val="18"/>
            <w:szCs w:val="18"/>
          </w:rPr>
          <w:t>60</w:t>
        </w:r>
        <w:r w:rsidRPr="006E66EC">
          <w:rPr>
            <w:rFonts w:asciiTheme="minorEastAsia" w:hAnsiTheme="minorEastAsia"/>
            <w:sz w:val="18"/>
            <w:szCs w:val="18"/>
          </w:rPr>
          <w:t>日（含第</w:t>
        </w:r>
        <w:r w:rsidRPr="006E66EC">
          <w:rPr>
            <w:rFonts w:asciiTheme="minorEastAsia" w:hAnsiTheme="minorEastAsia"/>
            <w:sz w:val="18"/>
            <w:szCs w:val="18"/>
          </w:rPr>
          <w:t>60</w:t>
        </w:r>
        <w:r>
          <w:rPr>
            <w:rFonts w:asciiTheme="minorEastAsia" w:hAnsiTheme="minorEastAsia"/>
            <w:sz w:val="18"/>
            <w:szCs w:val="18"/>
          </w:rPr>
          <w:t>日）为等待期（新生儿无等待期</w:t>
        </w:r>
        <w:r w:rsidRPr="006E66EC">
          <w:rPr>
            <w:rFonts w:asciiTheme="minorEastAsia" w:hAnsiTheme="minorEastAsia"/>
            <w:sz w:val="18"/>
            <w:szCs w:val="18"/>
          </w:rPr>
          <w:t>）</w:t>
        </w:r>
        <w:r w:rsidRPr="00D21328">
          <w:rPr>
            <w:rFonts w:asciiTheme="minorEastAsia" w:hAnsiTheme="minorEastAsia" w:hint="eastAsia"/>
            <w:sz w:val="18"/>
            <w:szCs w:val="18"/>
          </w:rPr>
          <w:t>。等待期，是指保险合同在生效的指定时期内，即使发生保险事故，受益人也不能获得保险赔偿，这段时期称为等待期。</w:t>
        </w:r>
      </w:ins>
    </w:p>
    <w:p w:rsidR="00BE7263" w:rsidRPr="003D6FD0" w:rsidDel="00C919B7" w:rsidRDefault="003D6FD0">
      <w:pPr>
        <w:pStyle w:val="1"/>
        <w:shd w:val="clear" w:color="auto" w:fill="FFFFFF"/>
        <w:ind w:firstLineChars="200" w:firstLine="361"/>
        <w:jc w:val="both"/>
        <w:rPr>
          <w:del w:id="10" w:author="huanyuanjian@hotmail.com" w:date="2021-04-29T22:37:00Z"/>
          <w:kern w:val="2"/>
          <w:sz w:val="18"/>
          <w:szCs w:val="18"/>
        </w:rPr>
      </w:pPr>
      <w:del w:id="11" w:author="huanyuanjian@hotmail.com" w:date="2021-04-29T22:37:00Z">
        <w:r w:rsidRPr="003D6FD0" w:rsidDel="00C919B7">
          <w:rPr>
            <w:rFonts w:hint="eastAsia"/>
            <w:kern w:val="2"/>
            <w:sz w:val="18"/>
            <w:szCs w:val="18"/>
          </w:rPr>
          <w:delText>被保险人转外就医符合青岛基本医保管理办法要求，并按医保规定办理转外治疗手续，发生的相关医疗费用达到项目起付线标准，在本项目保障责任的基础上降低</w:delText>
        </w:r>
        <w:r w:rsidRPr="003D6FD0" w:rsidDel="00C919B7">
          <w:rPr>
            <w:kern w:val="2"/>
            <w:sz w:val="18"/>
            <w:szCs w:val="18"/>
          </w:rPr>
          <w:delText>5个百分点后予以报销。若未按规定办理相关备案手续的或临时外出就医的，发生相关医疗费用达到本项目起付线标准，在本项目保障责任的基础上降低15个百分点后予以报销。</w:delText>
        </w:r>
      </w:del>
    </w:p>
    <w:p w:rsidR="00BE7263" w:rsidRPr="003D6FD0" w:rsidDel="00C919B7" w:rsidRDefault="003D6FD0" w:rsidP="003D6FD0">
      <w:pPr>
        <w:ind w:firstLineChars="200" w:firstLine="361"/>
        <w:contextualSpacing/>
        <w:rPr>
          <w:del w:id="12" w:author="huanyuanjian@hotmail.com" w:date="2021-04-29T22:37:00Z"/>
          <w:rFonts w:ascii="宋体" w:eastAsia="宋体" w:hAnsi="宋体" w:cs="宋体"/>
          <w:b/>
          <w:bCs/>
          <w:sz w:val="18"/>
          <w:szCs w:val="18"/>
        </w:rPr>
      </w:pPr>
      <w:del w:id="13" w:author="huanyuanjian@hotmail.com" w:date="2021-04-29T22:37:00Z">
        <w:r w:rsidRPr="003D6FD0" w:rsidDel="00C919B7">
          <w:rPr>
            <w:rFonts w:ascii="宋体" w:eastAsia="宋体" w:hAnsi="宋体" w:cs="宋体" w:hint="eastAsia"/>
            <w:b/>
            <w:bCs/>
            <w:sz w:val="18"/>
            <w:szCs w:val="18"/>
          </w:rPr>
          <w:delText>（三）等待期：</w:delText>
        </w:r>
        <w:r w:rsidRPr="003D6FD0" w:rsidDel="00C919B7">
          <w:rPr>
            <w:rFonts w:ascii="宋体" w:eastAsia="宋体" w:hAnsi="宋体" w:cs="宋体"/>
            <w:b/>
            <w:bCs/>
            <w:sz w:val="18"/>
            <w:szCs w:val="18"/>
          </w:rPr>
          <w:delText>2021年首年投保的，首年及续保均不设待遇等待期；以后各年新增参保者，</w:delText>
        </w:r>
        <w:r w:rsidRPr="003D6FD0" w:rsidDel="00C919B7">
          <w:rPr>
            <w:rFonts w:ascii="宋体" w:eastAsia="宋体" w:hAnsi="宋体" w:cs="宋体" w:hint="eastAsia"/>
            <w:b/>
            <w:color w:val="000000"/>
            <w:kern w:val="0"/>
            <w:sz w:val="18"/>
            <w:szCs w:val="18"/>
          </w:rPr>
          <w:delText>自该被保险人的合同生效日起</w:delText>
        </w:r>
        <w:r w:rsidRPr="003D6FD0" w:rsidDel="00C919B7">
          <w:rPr>
            <w:rFonts w:ascii="宋体" w:eastAsia="宋体" w:hAnsi="宋体" w:cs="宋体"/>
            <w:b/>
            <w:color w:val="000000"/>
            <w:kern w:val="0"/>
            <w:sz w:val="18"/>
            <w:szCs w:val="18"/>
          </w:rPr>
          <w:delText>60日（含第60日）为等待期（新生儿</w:delText>
        </w:r>
        <w:r w:rsidRPr="003D6FD0" w:rsidDel="00C919B7">
          <w:rPr>
            <w:rFonts w:ascii="宋体" w:eastAsia="宋体" w:hAnsi="宋体" w:cs="宋体" w:hint="eastAsia"/>
            <w:b/>
            <w:color w:val="000000"/>
            <w:kern w:val="0"/>
            <w:sz w:val="18"/>
            <w:szCs w:val="18"/>
          </w:rPr>
          <w:delText>无等待期）</w:delText>
        </w:r>
        <w:r w:rsidRPr="003D6FD0" w:rsidDel="00C919B7">
          <w:rPr>
            <w:rFonts w:ascii="宋体" w:eastAsia="宋体" w:hAnsi="宋体" w:cs="宋体" w:hint="eastAsia"/>
            <w:b/>
            <w:bCs/>
            <w:sz w:val="18"/>
            <w:szCs w:val="18"/>
          </w:rPr>
          <w:delText>。等待期，是指保险合同在生效的指定时期内，即使发生保险事故，受益人也不能获得保险赔偿，这段时期称为等待期。</w:delText>
        </w:r>
      </w:del>
    </w:p>
    <w:p w:rsidR="00BE7263" w:rsidRPr="003D6FD0" w:rsidRDefault="003D6FD0" w:rsidP="003D6FD0">
      <w:pPr>
        <w:ind w:firstLineChars="200" w:firstLine="361"/>
        <w:contextualSpacing/>
        <w:rPr>
          <w:rFonts w:ascii="宋体" w:eastAsia="宋体" w:hAnsi="宋体" w:cs="宋体"/>
          <w:b/>
          <w:bCs/>
          <w:sz w:val="18"/>
          <w:szCs w:val="18"/>
        </w:rPr>
      </w:pPr>
      <w:r w:rsidRPr="003D6FD0">
        <w:rPr>
          <w:rFonts w:ascii="宋体" w:eastAsia="宋体" w:hAnsi="宋体" w:cs="宋体" w:hint="eastAsia"/>
          <w:b/>
          <w:bCs/>
          <w:sz w:val="18"/>
          <w:szCs w:val="18"/>
        </w:rPr>
        <w:t>（四）本产品为医疗费用补偿型，总体给付原则是各方（包括但不限于所属社会医疗保险，工作单位、侵权人或侵权责任承担方及商业保险机构等）汇总给付金额不超过被保险人实际支出的医疗费用。</w:t>
      </w:r>
    </w:p>
    <w:p w:rsidR="00BE7263" w:rsidRDefault="003D6FD0" w:rsidP="003D6FD0">
      <w:pPr>
        <w:autoSpaceDE w:val="0"/>
        <w:autoSpaceDN w:val="0"/>
        <w:ind w:firstLineChars="200" w:firstLine="361"/>
        <w:contextualSpacing/>
        <w:rPr>
          <w:ins w:id="14" w:author="huanyuanjian@hotmail.com" w:date="2021-04-29T22:38:00Z"/>
          <w:rFonts w:ascii="宋体" w:eastAsia="宋体" w:hAnsi="宋体" w:cs="宋体"/>
          <w:b/>
          <w:bCs/>
          <w:sz w:val="18"/>
          <w:szCs w:val="18"/>
        </w:rPr>
      </w:pPr>
      <w:r w:rsidRPr="003D6FD0">
        <w:rPr>
          <w:rFonts w:ascii="宋体" w:eastAsia="宋体" w:hAnsi="宋体" w:cs="宋体" w:hint="eastAsia"/>
          <w:b/>
          <w:bCs/>
          <w:sz w:val="18"/>
          <w:szCs w:val="18"/>
        </w:rPr>
        <w:t>（五）被保险人在保险责任期起始日（</w:t>
      </w:r>
      <w:r w:rsidRPr="003D6FD0">
        <w:rPr>
          <w:rFonts w:ascii="宋体" w:eastAsia="宋体" w:hAnsi="宋体" w:cs="宋体"/>
          <w:b/>
          <w:bCs/>
          <w:sz w:val="18"/>
          <w:szCs w:val="18"/>
        </w:rPr>
        <w:t>2021</w:t>
      </w:r>
      <w:r w:rsidRPr="003D6FD0">
        <w:rPr>
          <w:rFonts w:ascii="宋体" w:eastAsia="宋体" w:hAnsi="宋体" w:cs="宋体" w:hint="eastAsia"/>
          <w:b/>
          <w:bCs/>
          <w:sz w:val="18"/>
          <w:szCs w:val="18"/>
        </w:rPr>
        <w:t>年</w:t>
      </w:r>
      <w:r w:rsidRPr="003D6FD0">
        <w:rPr>
          <w:rFonts w:ascii="宋体" w:eastAsia="宋体" w:hAnsi="宋体" w:cs="宋体"/>
          <w:b/>
          <w:bCs/>
          <w:sz w:val="18"/>
          <w:szCs w:val="18"/>
        </w:rPr>
        <w:t>7</w:t>
      </w:r>
      <w:r w:rsidRPr="003D6FD0">
        <w:rPr>
          <w:rFonts w:ascii="宋体" w:eastAsia="宋体" w:hAnsi="宋体" w:cs="宋体" w:hint="eastAsia"/>
          <w:b/>
          <w:bCs/>
          <w:sz w:val="18"/>
          <w:szCs w:val="18"/>
        </w:rPr>
        <w:t>月</w:t>
      </w:r>
      <w:r w:rsidRPr="003D6FD0">
        <w:rPr>
          <w:rFonts w:ascii="宋体" w:eastAsia="宋体" w:hAnsi="宋体" w:cs="宋体"/>
          <w:b/>
          <w:bCs/>
          <w:sz w:val="18"/>
          <w:szCs w:val="18"/>
        </w:rPr>
        <w:t>1</w:t>
      </w:r>
      <w:r w:rsidRPr="003D6FD0">
        <w:rPr>
          <w:rFonts w:ascii="宋体" w:eastAsia="宋体" w:hAnsi="宋体" w:cs="宋体" w:hint="eastAsia"/>
          <w:b/>
          <w:bCs/>
          <w:sz w:val="18"/>
          <w:szCs w:val="18"/>
        </w:rPr>
        <w:t>日）以前入院，因事故发生不在保险责任期内，该次住院产生的所有医疗费用保险人不承担给付保险金责任；被保险人在保险责任期间入院，但在保险责任终止日期（</w:t>
      </w:r>
      <w:r w:rsidRPr="003D6FD0">
        <w:rPr>
          <w:rFonts w:ascii="宋体" w:eastAsia="宋体" w:hAnsi="宋体" w:cs="宋体"/>
          <w:b/>
          <w:bCs/>
          <w:sz w:val="18"/>
          <w:szCs w:val="18"/>
        </w:rPr>
        <w:t>2022年6月30日）治疗仍未结束且次年未及时续保的，保险人所负保险责任自保险期间届满之时终止。</w:t>
      </w:r>
    </w:p>
    <w:p w:rsidR="00510DFA" w:rsidRPr="00510DFA" w:rsidRDefault="00510DFA">
      <w:pPr>
        <w:autoSpaceDE w:val="0"/>
        <w:autoSpaceDN w:val="0"/>
        <w:ind w:firstLineChars="200" w:firstLine="361"/>
        <w:rPr>
          <w:ins w:id="15" w:author="huanyuanjian@hotmail.com" w:date="2021-04-29T22:38:00Z"/>
          <w:rFonts w:ascii="宋体" w:eastAsia="宋体" w:hAnsi="宋体" w:cs="宋体"/>
          <w:b/>
          <w:bCs/>
          <w:sz w:val="18"/>
          <w:szCs w:val="18"/>
          <w:rPrChange w:id="16" w:author="huanyuanjian@hotmail.com" w:date="2021-04-29T22:39:00Z">
            <w:rPr>
              <w:ins w:id="17" w:author="huanyuanjian@hotmail.com" w:date="2021-04-29T22:38:00Z"/>
              <w:rFonts w:asciiTheme="minorEastAsia" w:hAnsiTheme="minorEastAsia"/>
              <w:sz w:val="18"/>
              <w:szCs w:val="18"/>
            </w:rPr>
          </w:rPrChange>
        </w:rPr>
        <w:pPrChange w:id="18" w:author="huanyuanjian@hotmail.com" w:date="2021-04-29T22:39:00Z">
          <w:pPr>
            <w:autoSpaceDE w:val="0"/>
            <w:autoSpaceDN w:val="0"/>
          </w:pPr>
        </w:pPrChange>
      </w:pPr>
      <w:ins w:id="19" w:author="huanyuanjian@hotmail.com" w:date="2021-04-29T22:38:00Z">
        <w:r>
          <w:rPr>
            <w:rFonts w:ascii="黑体" w:eastAsia="黑体" w:hAnsi="黑体" w:hint="eastAsia"/>
            <w:b/>
            <w:sz w:val="18"/>
            <w:szCs w:val="18"/>
          </w:rPr>
          <w:t>（</w:t>
        </w:r>
        <w:r w:rsidRPr="00510DFA">
          <w:rPr>
            <w:rFonts w:ascii="宋体" w:eastAsia="宋体" w:hAnsi="宋体" w:cs="宋体" w:hint="eastAsia"/>
            <w:b/>
            <w:bCs/>
            <w:sz w:val="18"/>
            <w:szCs w:val="18"/>
            <w:rPrChange w:id="20" w:author="huanyuanjian@hotmail.com" w:date="2021-04-29T22:39:00Z">
              <w:rPr>
                <w:rFonts w:ascii="黑体" w:eastAsia="黑体" w:hAnsi="黑体" w:hint="eastAsia"/>
                <w:b/>
                <w:sz w:val="18"/>
                <w:szCs w:val="18"/>
              </w:rPr>
            </w:rPrChange>
          </w:rPr>
          <w:t>六）被保险人在保险责任期起始日（</w:t>
        </w:r>
        <w:r w:rsidRPr="00510DFA">
          <w:rPr>
            <w:rFonts w:ascii="宋体" w:eastAsia="宋体" w:hAnsi="宋体" w:cs="宋体"/>
            <w:b/>
            <w:bCs/>
            <w:sz w:val="18"/>
            <w:szCs w:val="18"/>
            <w:rPrChange w:id="21" w:author="huanyuanjian@hotmail.com" w:date="2021-04-29T22:39:00Z">
              <w:rPr>
                <w:rFonts w:ascii="黑体" w:eastAsia="黑体" w:hAnsi="黑体"/>
                <w:b/>
                <w:sz w:val="18"/>
                <w:szCs w:val="18"/>
              </w:rPr>
            </w:rPrChange>
          </w:rPr>
          <w:t>2021</w:t>
        </w:r>
        <w:r w:rsidRPr="00510DFA">
          <w:rPr>
            <w:rFonts w:ascii="宋体" w:eastAsia="宋体" w:hAnsi="宋体" w:cs="宋体" w:hint="eastAsia"/>
            <w:b/>
            <w:bCs/>
            <w:sz w:val="18"/>
            <w:szCs w:val="18"/>
            <w:rPrChange w:id="22" w:author="huanyuanjian@hotmail.com" w:date="2021-04-29T22:39:00Z">
              <w:rPr>
                <w:rFonts w:ascii="黑体" w:eastAsia="黑体" w:hAnsi="黑体" w:hint="eastAsia"/>
                <w:b/>
                <w:sz w:val="18"/>
                <w:szCs w:val="18"/>
              </w:rPr>
            </w:rPrChange>
          </w:rPr>
          <w:t>年</w:t>
        </w:r>
        <w:r w:rsidRPr="00510DFA">
          <w:rPr>
            <w:rFonts w:ascii="宋体" w:eastAsia="宋体" w:hAnsi="宋体" w:cs="宋体"/>
            <w:b/>
            <w:bCs/>
            <w:sz w:val="18"/>
            <w:szCs w:val="18"/>
            <w:rPrChange w:id="23" w:author="huanyuanjian@hotmail.com" w:date="2021-04-29T22:39:00Z">
              <w:rPr>
                <w:rFonts w:ascii="黑体" w:eastAsia="黑体" w:hAnsi="黑体"/>
                <w:b/>
                <w:sz w:val="18"/>
                <w:szCs w:val="18"/>
              </w:rPr>
            </w:rPrChange>
          </w:rPr>
          <w:t>7</w:t>
        </w:r>
        <w:r w:rsidRPr="00510DFA">
          <w:rPr>
            <w:rFonts w:ascii="宋体" w:eastAsia="宋体" w:hAnsi="宋体" w:cs="宋体" w:hint="eastAsia"/>
            <w:b/>
            <w:bCs/>
            <w:sz w:val="18"/>
            <w:szCs w:val="18"/>
            <w:rPrChange w:id="24" w:author="huanyuanjian@hotmail.com" w:date="2021-04-29T22:39:00Z">
              <w:rPr>
                <w:rFonts w:ascii="黑体" w:eastAsia="黑体" w:hAnsi="黑体" w:hint="eastAsia"/>
                <w:b/>
                <w:sz w:val="18"/>
                <w:szCs w:val="18"/>
              </w:rPr>
            </w:rPrChange>
          </w:rPr>
          <w:t>月</w:t>
        </w:r>
        <w:r w:rsidRPr="00510DFA">
          <w:rPr>
            <w:rFonts w:ascii="宋体" w:eastAsia="宋体" w:hAnsi="宋体" w:cs="宋体"/>
            <w:b/>
            <w:bCs/>
            <w:sz w:val="18"/>
            <w:szCs w:val="18"/>
            <w:rPrChange w:id="25" w:author="huanyuanjian@hotmail.com" w:date="2021-04-29T22:39:00Z">
              <w:rPr>
                <w:rFonts w:ascii="黑体" w:eastAsia="黑体" w:hAnsi="黑体"/>
                <w:b/>
                <w:sz w:val="18"/>
                <w:szCs w:val="18"/>
              </w:rPr>
            </w:rPrChange>
          </w:rPr>
          <w:t>1</w:t>
        </w:r>
        <w:r w:rsidRPr="00510DFA">
          <w:rPr>
            <w:rFonts w:ascii="宋体" w:eastAsia="宋体" w:hAnsi="宋体" w:cs="宋体" w:hint="eastAsia"/>
            <w:b/>
            <w:bCs/>
            <w:sz w:val="18"/>
            <w:szCs w:val="18"/>
            <w:rPrChange w:id="26" w:author="huanyuanjian@hotmail.com" w:date="2021-04-29T22:39:00Z">
              <w:rPr>
                <w:rFonts w:ascii="黑体" w:eastAsia="黑体" w:hAnsi="黑体" w:hint="eastAsia"/>
                <w:b/>
                <w:sz w:val="18"/>
                <w:szCs w:val="18"/>
              </w:rPr>
            </w:rPrChange>
          </w:rPr>
          <w:t>日）以前入院，因事故发生不在保险责任期内，该次住院产生的所有医疗费用保险人不承担给付保险金责任；被保险人在保险责任期间入院，但在保险责任终止日期（</w:t>
        </w:r>
        <w:r w:rsidRPr="00510DFA">
          <w:rPr>
            <w:rFonts w:ascii="宋体" w:eastAsia="宋体" w:hAnsi="宋体" w:cs="宋体"/>
            <w:b/>
            <w:bCs/>
            <w:sz w:val="18"/>
            <w:szCs w:val="18"/>
            <w:rPrChange w:id="27" w:author="huanyuanjian@hotmail.com" w:date="2021-04-29T22:39:00Z">
              <w:rPr>
                <w:rFonts w:ascii="黑体" w:eastAsia="黑体" w:hAnsi="黑体"/>
                <w:b/>
                <w:sz w:val="18"/>
                <w:szCs w:val="18"/>
              </w:rPr>
            </w:rPrChange>
          </w:rPr>
          <w:t>2022年6月30日）</w:t>
        </w:r>
        <w:r w:rsidRPr="00510DFA">
          <w:rPr>
            <w:rFonts w:ascii="宋体" w:eastAsia="宋体" w:hAnsi="宋体" w:cs="宋体" w:hint="eastAsia"/>
            <w:b/>
            <w:bCs/>
            <w:sz w:val="18"/>
            <w:szCs w:val="18"/>
            <w:rPrChange w:id="28" w:author="huanyuanjian@hotmail.com" w:date="2021-04-29T22:39:00Z">
              <w:rPr>
                <w:rFonts w:ascii="黑体" w:eastAsia="黑体" w:hAnsi="黑体" w:hint="eastAsia"/>
                <w:b/>
                <w:sz w:val="18"/>
                <w:szCs w:val="18"/>
              </w:rPr>
            </w:rPrChange>
          </w:rPr>
          <w:t>治疗仍未结束且次年未及时续保的，保险人所负保险责任自保险期间届满之时终止。</w:t>
        </w:r>
      </w:ins>
    </w:p>
    <w:p w:rsidR="00510DFA" w:rsidRPr="00510DFA" w:rsidDel="00510DFA" w:rsidRDefault="00510DFA" w:rsidP="003D6FD0">
      <w:pPr>
        <w:autoSpaceDE w:val="0"/>
        <w:autoSpaceDN w:val="0"/>
        <w:ind w:firstLineChars="200" w:firstLine="361"/>
        <w:contextualSpacing/>
        <w:rPr>
          <w:del w:id="29" w:author="huanyuanjian@hotmail.com" w:date="2021-04-29T22:39:00Z"/>
          <w:rFonts w:ascii="宋体" w:eastAsia="宋体" w:hAnsi="宋体" w:cs="宋体"/>
          <w:b/>
          <w:bCs/>
          <w:sz w:val="18"/>
          <w:szCs w:val="18"/>
        </w:rPr>
      </w:pPr>
      <w:ins w:id="30" w:author="huanyuanjian@hotmail.com" w:date="2021-04-29T22:39:00Z">
        <w:r>
          <w:rPr>
            <w:rFonts w:ascii="宋体" w:eastAsia="宋体" w:hAnsi="宋体" w:cs="宋体" w:hint="eastAsia"/>
            <w:b/>
            <w:sz w:val="18"/>
            <w:szCs w:val="18"/>
          </w:rPr>
          <w:t xml:space="preserve">    </w:t>
        </w:r>
      </w:ins>
    </w:p>
    <w:p w:rsidR="00BE7263" w:rsidRPr="003D6FD0" w:rsidRDefault="003D6FD0">
      <w:pPr>
        <w:autoSpaceDE w:val="0"/>
        <w:autoSpaceDN w:val="0"/>
        <w:rPr>
          <w:rFonts w:ascii="宋体" w:eastAsia="宋体" w:hAnsi="宋体" w:cs="宋体"/>
          <w:b/>
          <w:bCs/>
          <w:sz w:val="18"/>
          <w:szCs w:val="18"/>
        </w:rPr>
        <w:pPrChange w:id="31" w:author="huanyuanjian@hotmail.com" w:date="2021-04-29T22:39:00Z">
          <w:pPr>
            <w:autoSpaceDE w:val="0"/>
            <w:autoSpaceDN w:val="0"/>
            <w:ind w:firstLineChars="200" w:firstLine="361"/>
          </w:pPr>
        </w:pPrChange>
      </w:pPr>
      <w:r w:rsidRPr="003D6FD0">
        <w:rPr>
          <w:rFonts w:ascii="宋体" w:eastAsia="宋体" w:hAnsi="宋体" w:cs="宋体" w:hint="eastAsia"/>
          <w:b/>
          <w:sz w:val="18"/>
          <w:szCs w:val="18"/>
        </w:rPr>
        <w:t>其他未尽事宜详见“琴岛</w:t>
      </w:r>
      <w:r w:rsidRPr="003D6FD0">
        <w:rPr>
          <w:rFonts w:ascii="宋体" w:eastAsia="宋体" w:hAnsi="宋体" w:cs="宋体"/>
          <w:b/>
          <w:sz w:val="18"/>
          <w:szCs w:val="18"/>
        </w:rPr>
        <w:t>e保”微信公众号参保须知等。</w:t>
      </w:r>
    </w:p>
    <w:p w:rsidR="00BE7263" w:rsidRDefault="003D6FD0">
      <w:pPr>
        <w:widowControl/>
        <w:spacing w:line="360" w:lineRule="auto"/>
        <w:ind w:firstLineChars="200" w:firstLine="360"/>
        <w:jc w:val="center"/>
        <w:rPr>
          <w:rFonts w:ascii="宋体" w:eastAsia="宋体" w:hAnsi="宋体"/>
          <w:b/>
          <w:bCs/>
          <w:sz w:val="18"/>
          <w:szCs w:val="18"/>
        </w:rPr>
      </w:pPr>
      <w:r>
        <w:rPr>
          <w:rFonts w:ascii="宋体" w:eastAsia="宋体" w:hAnsi="宋体"/>
          <w:noProof/>
          <w:sz w:val="18"/>
          <w:szCs w:val="18"/>
        </w:rPr>
        <mc:AlternateContent>
          <mc:Choice Requires="wps">
            <w:drawing>
              <wp:anchor distT="0" distB="0" distL="114300" distR="114300" simplePos="0" relativeHeight="251659264" behindDoc="0" locked="0" layoutInCell="1" allowOverlap="1" wp14:anchorId="23CDC3F5" wp14:editId="27E3477A">
                <wp:simplePos x="0" y="0"/>
                <wp:positionH relativeFrom="column">
                  <wp:posOffset>0</wp:posOffset>
                </wp:positionH>
                <wp:positionV relativeFrom="paragraph">
                  <wp:posOffset>-635</wp:posOffset>
                </wp:positionV>
                <wp:extent cx="5793740" cy="45720"/>
                <wp:effectExtent l="0" t="0" r="16510" b="12065"/>
                <wp:wrapNone/>
                <wp:docPr id="8" name="矩形 3"/>
                <wp:cNvGraphicFramePr/>
                <a:graphic xmlns:a="http://schemas.openxmlformats.org/drawingml/2006/main">
                  <a:graphicData uri="http://schemas.microsoft.com/office/word/2010/wordprocessingShape">
                    <wps:wsp>
                      <wps:cNvSpPr/>
                      <wps:spPr>
                        <a:xfrm>
                          <a:off x="0" y="0"/>
                          <a:ext cx="5793761" cy="45719"/>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1BAFDCD" id="矩形 3" o:spid="_x0000_s1026" style="position:absolute;left:0;text-align:left;margin-left:0;margin-top:-.05pt;width:456.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" fillcolor="#009b62" strokecolor="white [3212]" strokeweight="1pt"/>
            </w:pict>
          </mc:Fallback>
        </mc:AlternateContent>
      </w:r>
      <w:r>
        <w:rPr>
          <w:rFonts w:ascii="宋体" w:eastAsia="宋体" w:hAnsi="宋体"/>
          <w:b/>
          <w:bCs/>
          <w:sz w:val="18"/>
          <w:szCs w:val="18"/>
        </w:rPr>
        <w:t>【</w:t>
      </w:r>
      <w:r>
        <w:rPr>
          <w:rFonts w:ascii="宋体" w:eastAsia="宋体" w:hAnsi="宋体" w:hint="eastAsia"/>
          <w:b/>
          <w:bCs/>
          <w:sz w:val="18"/>
          <w:szCs w:val="18"/>
        </w:rPr>
        <w:t>免责条款</w:t>
      </w:r>
      <w:r>
        <w:rPr>
          <w:rFonts w:ascii="宋体" w:eastAsia="宋体" w:hAnsi="宋体"/>
          <w:b/>
          <w:bCs/>
          <w:sz w:val="18"/>
          <w:szCs w:val="18"/>
        </w:rPr>
        <w:t>】</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1.应当由第三人负担的；</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2.</w:t>
      </w:r>
      <w:r w:rsidRPr="003D6FD0">
        <w:rPr>
          <w:rFonts w:ascii="宋体" w:eastAsia="宋体" w:hAnsi="宋体" w:cs="宋体" w:hint="eastAsia"/>
          <w:b/>
          <w:sz w:val="18"/>
          <w:szCs w:val="18"/>
        </w:rPr>
        <w:t>应当从工伤保险、护理保险、门诊统筹等支付的以及因生育住院产生的医疗费用；</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3.应当由公共卫生负担的；</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4.保险合同中载明的起付线以下金额；</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5.被保险人符合特药/特材慈善援助用药申请，但因被保险人未提交相关申请或者提交申请材料不全，导致援助项目申请未通过而发生的药品费用；被保险人通过援助审核，但因被保险人原因未领取援助药品，视为被保险人自愿放弃本合同项下适用的保险权益；</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6.法律、法规、政策、文件规定不予支付的事项；</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7.</w:t>
      </w:r>
      <w:r w:rsidRPr="003D6FD0">
        <w:rPr>
          <w:rFonts w:ascii="宋体" w:eastAsia="宋体" w:hAnsi="宋体" w:cs="宋体" w:hint="eastAsia"/>
          <w:b/>
          <w:sz w:val="18"/>
          <w:szCs w:val="18"/>
        </w:rPr>
        <w:t>被保险人</w:t>
      </w:r>
      <w:r w:rsidRPr="003D6FD0">
        <w:rPr>
          <w:rFonts w:ascii="宋体" w:eastAsia="宋体" w:hAnsi="宋体" w:cs="宋体"/>
          <w:b/>
          <w:sz w:val="18"/>
          <w:szCs w:val="18"/>
        </w:rPr>
        <w:t>不按本市</w:t>
      </w:r>
      <w:r w:rsidRPr="003D6FD0">
        <w:rPr>
          <w:rFonts w:ascii="宋体" w:eastAsia="宋体" w:hAnsi="宋体" w:cs="宋体" w:hint="eastAsia"/>
          <w:b/>
          <w:sz w:val="18"/>
          <w:szCs w:val="18"/>
        </w:rPr>
        <w:t>社会</w:t>
      </w:r>
      <w:r w:rsidRPr="003D6FD0">
        <w:rPr>
          <w:rFonts w:ascii="宋体" w:eastAsia="宋体" w:hAnsi="宋体" w:cs="宋体"/>
          <w:b/>
          <w:sz w:val="18"/>
          <w:szCs w:val="18"/>
        </w:rPr>
        <w:t>医疗保险有关规定就医发生的医疗费用</w:t>
      </w:r>
      <w:r w:rsidRPr="003D6FD0">
        <w:rPr>
          <w:rFonts w:ascii="宋体" w:eastAsia="宋体" w:hAnsi="宋体" w:cs="宋体" w:hint="eastAsia"/>
          <w:b/>
          <w:sz w:val="18"/>
          <w:szCs w:val="18"/>
        </w:rPr>
        <w:t>；</w:t>
      </w:r>
    </w:p>
    <w:p w:rsidR="00BE7263" w:rsidRPr="003D6FD0" w:rsidRDefault="003D6FD0" w:rsidP="003D6FD0">
      <w:pPr>
        <w:ind w:firstLineChars="200" w:firstLine="361"/>
        <w:rPr>
          <w:rFonts w:ascii="宋体" w:eastAsia="宋体" w:hAnsi="宋体" w:cs="宋体"/>
          <w:b/>
          <w:color w:val="FF0000"/>
          <w:sz w:val="18"/>
          <w:szCs w:val="18"/>
        </w:rPr>
      </w:pPr>
      <w:r w:rsidRPr="003D6FD0">
        <w:rPr>
          <w:rFonts w:ascii="宋体" w:eastAsia="宋体" w:hAnsi="宋体" w:cs="宋体"/>
          <w:b/>
          <w:sz w:val="18"/>
          <w:szCs w:val="18"/>
        </w:rPr>
        <w:t>8.</w:t>
      </w:r>
      <w:r w:rsidRPr="003D6FD0">
        <w:rPr>
          <w:rFonts w:ascii="宋体" w:eastAsia="宋体" w:hAnsi="宋体" w:cs="宋体" w:hint="eastAsia"/>
          <w:b/>
          <w:sz w:val="18"/>
          <w:szCs w:val="18"/>
        </w:rPr>
        <w:t>被保险人在医疗费用发生期间，不享受青岛市社会医疗保险统筹待遇的；</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9.当次手术或住院基本医疗保险整体不予报销的情形，如各种美容、整形、非功能性矫形、减肥，治疗雀斑、脱痣、护肤、镶牙、洁牙，配镜、装配假眼、假肢、助听器等发生的费用；</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10.</w:t>
      </w:r>
      <w:r w:rsidRPr="003D6FD0">
        <w:rPr>
          <w:rFonts w:ascii="宋体" w:eastAsia="宋体" w:hAnsi="宋体" w:cs="宋体" w:hint="eastAsia"/>
          <w:b/>
          <w:sz w:val="18"/>
          <w:szCs w:val="18"/>
        </w:rPr>
        <w:t>非疾病治疗项目类，如各种健康体检、婚前检查、旅游体检、职业体检、出境体检等费用；</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b/>
          <w:sz w:val="18"/>
          <w:szCs w:val="18"/>
        </w:rPr>
        <w:t>11.</w:t>
      </w:r>
      <w:r w:rsidRPr="003D6FD0">
        <w:rPr>
          <w:rFonts w:ascii="宋体" w:eastAsia="宋体" w:hAnsi="宋体" w:cs="宋体" w:hint="eastAsia"/>
          <w:b/>
          <w:sz w:val="18"/>
          <w:szCs w:val="18"/>
        </w:rPr>
        <w:t>各种不育（孕）症、性功能障碍的诊疗项目（如：男性不育、女性不育检查、治疗费，鉴定性病检查、治疗费，违反计划生育的－切医疗费用），各种教学性、科研性和临床验证性的诊疗项目费用。</w:t>
      </w:r>
    </w:p>
    <w:p w:rsidR="00BE7263" w:rsidRPr="003D6FD0" w:rsidRDefault="003D6FD0" w:rsidP="003D6FD0">
      <w:pPr>
        <w:ind w:firstLineChars="200" w:firstLine="361"/>
        <w:rPr>
          <w:rFonts w:ascii="宋体" w:eastAsia="宋体" w:hAnsi="宋体" w:cs="宋体"/>
          <w:b/>
          <w:sz w:val="18"/>
          <w:szCs w:val="18"/>
        </w:rPr>
      </w:pPr>
      <w:r w:rsidRPr="003D6FD0">
        <w:rPr>
          <w:rFonts w:ascii="宋体" w:eastAsia="宋体" w:hAnsi="宋体" w:cs="宋体" w:hint="eastAsia"/>
          <w:b/>
          <w:sz w:val="18"/>
          <w:szCs w:val="18"/>
        </w:rPr>
        <w:t>其他未尽事宜详见“琴岛</w:t>
      </w:r>
      <w:r w:rsidRPr="003D6FD0">
        <w:rPr>
          <w:rFonts w:ascii="宋体" w:eastAsia="宋体" w:hAnsi="宋体" w:cs="宋体"/>
          <w:b/>
          <w:sz w:val="18"/>
          <w:szCs w:val="18"/>
        </w:rPr>
        <w:t>e保”微信公众号参保须知等。</w:t>
      </w:r>
    </w:p>
    <w:p w:rsidR="00BE7263" w:rsidRDefault="003D6FD0">
      <w:pPr>
        <w:spacing w:line="360" w:lineRule="auto"/>
        <w:rPr>
          <w:rFonts w:ascii="宋体" w:eastAsia="宋体" w:hAnsi="宋体"/>
          <w:sz w:val="18"/>
          <w:szCs w:val="18"/>
        </w:rPr>
      </w:pPr>
      <w:r>
        <w:rPr>
          <w:rFonts w:ascii="宋体" w:eastAsia="宋体" w:hAnsi="宋体"/>
          <w:noProof/>
          <w:sz w:val="18"/>
          <w:szCs w:val="18"/>
        </w:rPr>
        <mc:AlternateContent>
          <mc:Choice Requires="wps">
            <w:drawing>
              <wp:anchor distT="0" distB="0" distL="114300" distR="114300" simplePos="0" relativeHeight="251661312" behindDoc="0" locked="0" layoutInCell="1" allowOverlap="1" wp14:anchorId="08CEF289" wp14:editId="063B306A">
                <wp:simplePos x="0" y="0"/>
                <wp:positionH relativeFrom="column">
                  <wp:posOffset>0</wp:posOffset>
                </wp:positionH>
                <wp:positionV relativeFrom="paragraph">
                  <wp:posOffset>0</wp:posOffset>
                </wp:positionV>
                <wp:extent cx="5793740" cy="45720"/>
                <wp:effectExtent l="0" t="0" r="16510" b="12065"/>
                <wp:wrapNone/>
                <wp:docPr id="9" name="矩形 3"/>
                <wp:cNvGraphicFramePr/>
                <a:graphic xmlns:a="http://schemas.openxmlformats.org/drawingml/2006/main">
                  <a:graphicData uri="http://schemas.microsoft.com/office/word/2010/wordprocessingShape">
                    <wps:wsp>
                      <wps:cNvSpPr/>
                      <wps:spPr>
                        <a:xfrm>
                          <a:off x="0" y="0"/>
                          <a:ext cx="5793761" cy="45719"/>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0ED9760" id="矩形 3" o:spid="_x0000_s1026" style="position:absolute;left:0;text-align:left;margin-left:0;margin-top:0;width:456.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" fillcolor="#009b62" strokecolor="white [3212]" strokeweight="1pt"/>
            </w:pict>
          </mc:Fallback>
        </mc:AlternateContent>
      </w:r>
    </w:p>
    <w:p w:rsidR="00BE7263" w:rsidRDefault="003D6FD0">
      <w:pPr>
        <w:spacing w:line="360" w:lineRule="auto"/>
        <w:jc w:val="center"/>
        <w:rPr>
          <w:rFonts w:ascii="宋体" w:eastAsia="宋体" w:hAnsi="宋体"/>
          <w:b/>
          <w:bCs/>
          <w:sz w:val="18"/>
          <w:szCs w:val="18"/>
        </w:rPr>
      </w:pPr>
      <w:r>
        <w:rPr>
          <w:rFonts w:ascii="宋体" w:eastAsia="宋体" w:hAnsi="宋体" w:hint="eastAsia"/>
          <w:b/>
          <w:bCs/>
          <w:sz w:val="18"/>
          <w:szCs w:val="18"/>
        </w:rPr>
        <w:t>联合承保单位：</w:t>
      </w:r>
    </w:p>
    <w:p w:rsidR="00BE7263" w:rsidRDefault="003D6FD0">
      <w:pPr>
        <w:spacing w:line="360" w:lineRule="auto"/>
        <w:rPr>
          <w:rFonts w:ascii="宋体" w:eastAsia="宋体" w:hAnsi="宋体"/>
          <w:b/>
          <w:bCs/>
          <w:sz w:val="18"/>
          <w:szCs w:val="18"/>
        </w:rPr>
      </w:pPr>
      <w:r>
        <w:rPr>
          <w:rFonts w:ascii="宋体" w:eastAsia="宋体" w:hAnsi="宋体" w:hint="eastAsia"/>
          <w:b/>
          <w:bCs/>
          <w:sz w:val="18"/>
          <w:szCs w:val="18"/>
        </w:rPr>
        <w:t>首席保险人：中国人寿保险股份有限公司青岛市分公司</w:t>
      </w:r>
      <w:r>
        <w:rPr>
          <w:rFonts w:ascii="宋体" w:eastAsia="宋体" w:hAnsi="宋体"/>
          <w:b/>
          <w:bCs/>
          <w:sz w:val="18"/>
          <w:szCs w:val="18"/>
        </w:rPr>
        <w:t xml:space="preserve">    </w:t>
      </w:r>
    </w:p>
    <w:p w:rsidR="00BE7263" w:rsidRDefault="003D6FD0">
      <w:pPr>
        <w:jc w:val="left"/>
        <w:rPr>
          <w:rFonts w:ascii="宋体" w:eastAsia="宋体" w:hAnsi="宋体"/>
          <w:b/>
          <w:bCs/>
          <w:sz w:val="18"/>
          <w:szCs w:val="18"/>
        </w:rPr>
      </w:pPr>
      <w:r>
        <w:rPr>
          <w:rFonts w:ascii="宋体" w:eastAsia="宋体" w:hAnsi="宋体"/>
          <w:b/>
          <w:bCs/>
          <w:sz w:val="18"/>
          <w:szCs w:val="18"/>
        </w:rPr>
        <w:t>共同保险人：</w:t>
      </w:r>
      <w:r>
        <w:rPr>
          <w:rFonts w:ascii="宋体" w:eastAsia="宋体" w:hAnsi="宋体" w:hint="eastAsia"/>
          <w:b/>
          <w:bCs/>
          <w:sz w:val="18"/>
          <w:szCs w:val="18"/>
        </w:rPr>
        <w:t>泰康养老保险股份有限公司青岛分公司</w:t>
      </w:r>
    </w:p>
    <w:p w:rsidR="00BE7263" w:rsidRDefault="003D6FD0">
      <w:pPr>
        <w:ind w:firstLineChars="600" w:firstLine="1084"/>
        <w:jc w:val="left"/>
        <w:rPr>
          <w:rFonts w:ascii="宋体" w:eastAsia="宋体" w:hAnsi="宋体"/>
          <w:b/>
          <w:bCs/>
          <w:sz w:val="18"/>
          <w:szCs w:val="18"/>
        </w:rPr>
      </w:pPr>
      <w:r>
        <w:rPr>
          <w:rFonts w:ascii="宋体" w:eastAsia="宋体" w:hAnsi="宋体" w:hint="eastAsia"/>
          <w:b/>
          <w:bCs/>
          <w:sz w:val="18"/>
          <w:szCs w:val="18"/>
        </w:rPr>
        <w:lastRenderedPageBreak/>
        <w:t>平安养老保险股份有限公司青岛分公司</w:t>
      </w:r>
    </w:p>
    <w:p w:rsidR="00BE7263" w:rsidRDefault="003D6FD0">
      <w:pPr>
        <w:ind w:firstLineChars="600" w:firstLine="1084"/>
        <w:jc w:val="left"/>
        <w:rPr>
          <w:rFonts w:ascii="宋体" w:eastAsia="宋体" w:hAnsi="宋体"/>
          <w:b/>
          <w:bCs/>
          <w:sz w:val="18"/>
          <w:szCs w:val="18"/>
        </w:rPr>
      </w:pPr>
      <w:r>
        <w:rPr>
          <w:rFonts w:ascii="宋体" w:eastAsia="宋体" w:hAnsi="宋体" w:hint="eastAsia"/>
          <w:b/>
          <w:bCs/>
          <w:sz w:val="18"/>
          <w:szCs w:val="18"/>
        </w:rPr>
        <w:t>太平养老保险股份有限公司青岛分公司</w:t>
      </w:r>
    </w:p>
    <w:p w:rsidR="00BE7263" w:rsidRDefault="003D6FD0">
      <w:pPr>
        <w:ind w:firstLineChars="600" w:firstLine="1084"/>
        <w:jc w:val="left"/>
        <w:rPr>
          <w:rFonts w:ascii="宋体" w:eastAsia="宋体" w:hAnsi="宋体"/>
          <w:b/>
          <w:bCs/>
          <w:sz w:val="18"/>
          <w:szCs w:val="18"/>
        </w:rPr>
      </w:pPr>
      <w:r>
        <w:rPr>
          <w:rFonts w:ascii="宋体" w:eastAsia="宋体" w:hAnsi="宋体" w:hint="eastAsia"/>
          <w:b/>
          <w:bCs/>
          <w:sz w:val="18"/>
          <w:szCs w:val="18"/>
        </w:rPr>
        <w:t>中国人民健康保险股份有限公司青岛分公司</w:t>
      </w:r>
    </w:p>
    <w:p w:rsidR="00BE7263" w:rsidRDefault="003D6FD0">
      <w:pPr>
        <w:spacing w:line="360" w:lineRule="auto"/>
        <w:rPr>
          <w:rFonts w:ascii="宋体" w:eastAsia="宋体" w:hAnsi="宋体"/>
          <w:b/>
          <w:bCs/>
          <w:sz w:val="18"/>
          <w:szCs w:val="18"/>
        </w:rPr>
      </w:pPr>
      <w:r>
        <w:rPr>
          <w:rFonts w:ascii="宋体" w:eastAsia="宋体" w:hAnsi="宋体" w:hint="eastAsia"/>
          <w:b/>
          <w:bCs/>
          <w:sz w:val="18"/>
          <w:szCs w:val="18"/>
        </w:rPr>
        <w:t>服务热线：中国人寿</w:t>
      </w:r>
      <w:r>
        <w:rPr>
          <w:rFonts w:ascii="宋体" w:eastAsia="宋体" w:hAnsi="宋体"/>
          <w:b/>
          <w:bCs/>
          <w:sz w:val="18"/>
          <w:szCs w:val="18"/>
        </w:rPr>
        <w:t>95519、</w:t>
      </w:r>
      <w:r>
        <w:rPr>
          <w:rFonts w:ascii="宋体" w:eastAsia="宋体" w:hAnsi="宋体" w:hint="eastAsia"/>
          <w:b/>
          <w:bCs/>
          <w:sz w:val="18"/>
          <w:szCs w:val="18"/>
        </w:rPr>
        <w:t>泰康养老</w:t>
      </w:r>
      <w:r>
        <w:rPr>
          <w:rFonts w:ascii="宋体" w:eastAsia="宋体" w:hAnsi="宋体"/>
          <w:b/>
          <w:bCs/>
          <w:sz w:val="18"/>
          <w:szCs w:val="18"/>
        </w:rPr>
        <w:t>4006695522、</w:t>
      </w:r>
      <w:r>
        <w:rPr>
          <w:rFonts w:ascii="宋体" w:eastAsia="宋体" w:hAnsi="宋体" w:hint="eastAsia"/>
          <w:b/>
          <w:bCs/>
          <w:sz w:val="18"/>
          <w:szCs w:val="18"/>
        </w:rPr>
        <w:t>平安</w:t>
      </w:r>
      <w:r>
        <w:rPr>
          <w:rFonts w:ascii="宋体" w:eastAsia="宋体" w:hAnsi="宋体"/>
          <w:b/>
          <w:bCs/>
          <w:sz w:val="18"/>
          <w:szCs w:val="18"/>
        </w:rPr>
        <w:t>养老95511</w:t>
      </w:r>
      <w:r>
        <w:rPr>
          <w:rFonts w:ascii="宋体" w:eastAsia="宋体" w:hAnsi="宋体" w:hint="eastAsia"/>
          <w:b/>
          <w:bCs/>
          <w:sz w:val="18"/>
          <w:szCs w:val="18"/>
        </w:rPr>
        <w:t>、太平养老</w:t>
      </w:r>
      <w:r>
        <w:rPr>
          <w:rFonts w:ascii="宋体" w:eastAsia="宋体" w:hAnsi="宋体"/>
          <w:b/>
          <w:bCs/>
          <w:sz w:val="18"/>
          <w:szCs w:val="18"/>
        </w:rPr>
        <w:t>95589</w:t>
      </w:r>
      <w:r>
        <w:rPr>
          <w:rFonts w:ascii="宋体" w:eastAsia="宋体" w:hAnsi="宋体" w:hint="eastAsia"/>
          <w:b/>
          <w:bCs/>
          <w:sz w:val="18"/>
          <w:szCs w:val="18"/>
        </w:rPr>
        <w:t>、人保健康</w:t>
      </w:r>
      <w:r>
        <w:rPr>
          <w:rFonts w:ascii="宋体" w:eastAsia="宋体" w:hAnsi="宋体"/>
          <w:b/>
          <w:bCs/>
          <w:sz w:val="18"/>
          <w:szCs w:val="18"/>
        </w:rPr>
        <w:t>95518</w:t>
      </w:r>
    </w:p>
    <w:p w:rsidR="00BE7263" w:rsidRDefault="003D6FD0">
      <w:pPr>
        <w:rPr>
          <w:rFonts w:ascii="宋体" w:eastAsia="宋体" w:hAnsi="宋体"/>
          <w:b/>
          <w:bCs/>
          <w:sz w:val="18"/>
          <w:szCs w:val="18"/>
        </w:rPr>
      </w:pPr>
      <w:r>
        <w:rPr>
          <w:rFonts w:ascii="宋体" w:eastAsia="宋体" w:hAnsi="宋体" w:hint="eastAsia"/>
          <w:b/>
          <w:bCs/>
          <w:sz w:val="18"/>
          <w:szCs w:val="18"/>
        </w:rPr>
        <w:t>未尽事宜，详请查询“琴岛</w:t>
      </w:r>
      <w:r>
        <w:rPr>
          <w:rFonts w:ascii="宋体" w:eastAsia="宋体" w:hAnsi="宋体"/>
          <w:b/>
          <w:bCs/>
          <w:sz w:val="18"/>
          <w:szCs w:val="18"/>
        </w:rPr>
        <w:t>e保</w:t>
      </w:r>
      <w:r>
        <w:rPr>
          <w:rFonts w:ascii="宋体" w:eastAsia="宋体" w:hAnsi="宋体" w:hint="eastAsia"/>
          <w:b/>
          <w:bCs/>
          <w:sz w:val="18"/>
          <w:szCs w:val="18"/>
        </w:rPr>
        <w:t>”微信公众号、“青岛医保”微信公众号和青岛市各区市医保局微信公众号、“青岛市保险行业协会”微信公众号、</w:t>
      </w:r>
      <w:r>
        <w:rPr>
          <w:rFonts w:ascii="宋体" w:eastAsia="宋体" w:hAnsi="宋体"/>
          <w:b/>
          <w:bCs/>
          <w:sz w:val="18"/>
          <w:szCs w:val="18"/>
        </w:rPr>
        <w:t>承保公司微信公众号（中国人寿保险青岛市分公司服务号、泰康养老青岛分公司、平安养老险青岛分公司、</w:t>
      </w:r>
      <w:r w:rsidRPr="003D6FD0">
        <w:rPr>
          <w:rFonts w:ascii="宋体" w:eastAsia="宋体" w:hAnsi="宋体" w:hint="eastAsia"/>
          <w:b/>
          <w:bCs/>
          <w:sz w:val="18"/>
          <w:szCs w:val="18"/>
        </w:rPr>
        <w:t>太平养老青岛分公司、</w:t>
      </w:r>
      <w:r>
        <w:rPr>
          <w:rFonts w:ascii="宋体" w:eastAsia="宋体" w:hAnsi="宋体"/>
          <w:b/>
          <w:bCs/>
          <w:sz w:val="18"/>
          <w:szCs w:val="18"/>
        </w:rPr>
        <w:t>青岛人保健康）</w:t>
      </w:r>
      <w:r>
        <w:rPr>
          <w:rFonts w:ascii="宋体" w:eastAsia="宋体" w:hAnsi="宋体" w:hint="eastAsia"/>
          <w:b/>
          <w:bCs/>
          <w:sz w:val="18"/>
          <w:szCs w:val="18"/>
        </w:rPr>
        <w:t>公布的相关信息或咨询承保单位工作人员。</w:t>
      </w:r>
    </w:p>
    <w:p w:rsidR="00BE7263" w:rsidRDefault="003D6FD0">
      <w:pPr>
        <w:widowControl/>
        <w:spacing w:line="400" w:lineRule="exact"/>
        <w:jc w:val="center"/>
        <w:rPr>
          <w:rFonts w:ascii="宋体" w:eastAsia="宋体" w:hAnsi="宋体" w:cs="方正小标宋简体"/>
          <w:b/>
          <w:bCs/>
          <w:color w:val="141414"/>
          <w:szCs w:val="21"/>
        </w:rPr>
      </w:pPr>
      <w:r>
        <w:rPr>
          <w:rFonts w:ascii="宋体" w:eastAsia="宋体" w:hAnsi="宋体" w:cs="方正小标宋简体" w:hint="eastAsia"/>
          <w:b/>
          <w:bCs/>
          <w:noProof/>
          <w:szCs w:val="21"/>
        </w:rPr>
        <mc:AlternateContent>
          <mc:Choice Requires="wps">
            <w:drawing>
              <wp:anchor distT="0" distB="0" distL="114300" distR="114300" simplePos="0" relativeHeight="251780096" behindDoc="0" locked="0" layoutInCell="1" allowOverlap="1">
                <wp:simplePos x="0" y="0"/>
                <wp:positionH relativeFrom="column">
                  <wp:posOffset>-109855</wp:posOffset>
                </wp:positionH>
                <wp:positionV relativeFrom="paragraph">
                  <wp:posOffset>80645</wp:posOffset>
                </wp:positionV>
                <wp:extent cx="5793740" cy="45720"/>
                <wp:effectExtent l="6350" t="6350" r="16510" b="11430"/>
                <wp:wrapNone/>
                <wp:docPr id="1" name="矩形 3"/>
                <wp:cNvGraphicFramePr/>
                <a:graphic xmlns:a="http://schemas.openxmlformats.org/drawingml/2006/main">
                  <a:graphicData uri="http://schemas.microsoft.com/office/word/2010/wordprocessingShape">
                    <wps:wsp>
                      <wps:cNvSpPr/>
                      <wps:spPr>
                        <a:xfrm>
                          <a:off x="0" y="0"/>
                          <a:ext cx="5793740" cy="45720"/>
                        </a:xfrm>
                        <a:prstGeom prst="rect">
                          <a:avLst/>
                        </a:prstGeom>
                        <a:solidFill>
                          <a:srgbClr val="009B6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4FBF544" id="矩形 3" o:spid="_x0000_s1026" style="position:absolute;left:0;text-align:left;margin-left:-8.65pt;margin-top:6.35pt;width:456.2pt;height:3.6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" fillcolor="#009b62" strokecolor="white [3212]" strokeweight="1pt"/>
            </w:pict>
          </mc:Fallback>
        </mc:AlternateContent>
      </w:r>
    </w:p>
    <w:p w:rsidR="00BE7263" w:rsidRDefault="00BE7263">
      <w:pPr>
        <w:spacing w:line="360" w:lineRule="auto"/>
        <w:rPr>
          <w:rFonts w:ascii="宋体" w:eastAsia="宋体" w:hAnsi="宋体"/>
          <w:b/>
          <w:bCs/>
          <w:sz w:val="20"/>
          <w:szCs w:val="20"/>
        </w:rPr>
      </w:pPr>
    </w:p>
    <w:sectPr w:rsidR="00BE7263">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3E2" w:rsidRDefault="002633E2" w:rsidP="00582B97">
      <w:r>
        <w:separator/>
      </w:r>
    </w:p>
  </w:endnote>
  <w:endnote w:type="continuationSeparator" w:id="0">
    <w:p w:rsidR="002633E2" w:rsidRDefault="002633E2" w:rsidP="0058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variable"/>
    <w:sig w:usb0="800002BF" w:usb1="38CF7CFA" w:usb2="00000016" w:usb3="00000000" w:csb0="00040001" w:csb1="00000000"/>
  </w:font>
  <w:font w:name="方正小标宋简体">
    <w:altName w:val="微软雅黑"/>
    <w:panose1 w:val="02000000000000000000"/>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3E2" w:rsidRDefault="002633E2" w:rsidP="00582B97">
      <w:r>
        <w:separator/>
      </w:r>
    </w:p>
  </w:footnote>
  <w:footnote w:type="continuationSeparator" w:id="0">
    <w:p w:rsidR="002633E2" w:rsidRDefault="002633E2" w:rsidP="00582B9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anyuanjian@hotmail.com">
    <w15:presenceInfo w15:providerId="None" w15:userId="huanyuanjian@hotmail.com"/>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FD"/>
    <w:rsid w:val="D7FFC92A"/>
    <w:rsid w:val="000307B8"/>
    <w:rsid w:val="000308F2"/>
    <w:rsid w:val="00041265"/>
    <w:rsid w:val="00073CDD"/>
    <w:rsid w:val="000B5C1B"/>
    <w:rsid w:val="000D7E44"/>
    <w:rsid w:val="00114051"/>
    <w:rsid w:val="00135422"/>
    <w:rsid w:val="001A0DD6"/>
    <w:rsid w:val="001A7A9D"/>
    <w:rsid w:val="001D780C"/>
    <w:rsid w:val="00217EC9"/>
    <w:rsid w:val="002221D3"/>
    <w:rsid w:val="00235BB3"/>
    <w:rsid w:val="002633E2"/>
    <w:rsid w:val="00264F4F"/>
    <w:rsid w:val="002840F3"/>
    <w:rsid w:val="002C2DCB"/>
    <w:rsid w:val="002E6BAB"/>
    <w:rsid w:val="00320C66"/>
    <w:rsid w:val="00341B0B"/>
    <w:rsid w:val="003475B1"/>
    <w:rsid w:val="0035030F"/>
    <w:rsid w:val="00357820"/>
    <w:rsid w:val="003A19F5"/>
    <w:rsid w:val="003C5038"/>
    <w:rsid w:val="003D6FD0"/>
    <w:rsid w:val="003E16BD"/>
    <w:rsid w:val="0043751D"/>
    <w:rsid w:val="00481380"/>
    <w:rsid w:val="004A188A"/>
    <w:rsid w:val="004C15B1"/>
    <w:rsid w:val="004F413A"/>
    <w:rsid w:val="004F45D2"/>
    <w:rsid w:val="00510DFA"/>
    <w:rsid w:val="00535872"/>
    <w:rsid w:val="00544ED2"/>
    <w:rsid w:val="005800D0"/>
    <w:rsid w:val="00582B97"/>
    <w:rsid w:val="00592EE8"/>
    <w:rsid w:val="005A5112"/>
    <w:rsid w:val="005B1AA1"/>
    <w:rsid w:val="005F1B1F"/>
    <w:rsid w:val="006104E0"/>
    <w:rsid w:val="006239DF"/>
    <w:rsid w:val="006262B9"/>
    <w:rsid w:val="00627E74"/>
    <w:rsid w:val="00637A0D"/>
    <w:rsid w:val="0064018D"/>
    <w:rsid w:val="006563E9"/>
    <w:rsid w:val="006B7474"/>
    <w:rsid w:val="006D6BF4"/>
    <w:rsid w:val="00715599"/>
    <w:rsid w:val="00716A5F"/>
    <w:rsid w:val="00777197"/>
    <w:rsid w:val="00787B23"/>
    <w:rsid w:val="007A6DBB"/>
    <w:rsid w:val="007E08B3"/>
    <w:rsid w:val="00841FC2"/>
    <w:rsid w:val="00862AC1"/>
    <w:rsid w:val="00887071"/>
    <w:rsid w:val="008E5B45"/>
    <w:rsid w:val="008F260E"/>
    <w:rsid w:val="00911A28"/>
    <w:rsid w:val="009A38BF"/>
    <w:rsid w:val="009A4AFD"/>
    <w:rsid w:val="009F30AC"/>
    <w:rsid w:val="00A06848"/>
    <w:rsid w:val="00A2597B"/>
    <w:rsid w:val="00A43B5B"/>
    <w:rsid w:val="00A71143"/>
    <w:rsid w:val="00AC65B2"/>
    <w:rsid w:val="00AC7A60"/>
    <w:rsid w:val="00AE08FD"/>
    <w:rsid w:val="00B021B7"/>
    <w:rsid w:val="00B15FD6"/>
    <w:rsid w:val="00B2060F"/>
    <w:rsid w:val="00B3478E"/>
    <w:rsid w:val="00B357A0"/>
    <w:rsid w:val="00BB78D3"/>
    <w:rsid w:val="00BC12E8"/>
    <w:rsid w:val="00BE33E9"/>
    <w:rsid w:val="00BE7263"/>
    <w:rsid w:val="00BF7A95"/>
    <w:rsid w:val="00C061EE"/>
    <w:rsid w:val="00C23D15"/>
    <w:rsid w:val="00C44914"/>
    <w:rsid w:val="00C61050"/>
    <w:rsid w:val="00C63E7B"/>
    <w:rsid w:val="00C67F46"/>
    <w:rsid w:val="00C86614"/>
    <w:rsid w:val="00C919B7"/>
    <w:rsid w:val="00CE0EC7"/>
    <w:rsid w:val="00CE5912"/>
    <w:rsid w:val="00D03801"/>
    <w:rsid w:val="00D17ED5"/>
    <w:rsid w:val="00D20FA4"/>
    <w:rsid w:val="00D36204"/>
    <w:rsid w:val="00D568CC"/>
    <w:rsid w:val="00D57632"/>
    <w:rsid w:val="00D60DA7"/>
    <w:rsid w:val="00D63764"/>
    <w:rsid w:val="00D76CCC"/>
    <w:rsid w:val="00D775B7"/>
    <w:rsid w:val="00DA33EE"/>
    <w:rsid w:val="00DA50E7"/>
    <w:rsid w:val="00DB0A9A"/>
    <w:rsid w:val="00DC5456"/>
    <w:rsid w:val="00DC6096"/>
    <w:rsid w:val="00DC6F78"/>
    <w:rsid w:val="00E07507"/>
    <w:rsid w:val="00E16D87"/>
    <w:rsid w:val="00E21427"/>
    <w:rsid w:val="00E372D3"/>
    <w:rsid w:val="00E51FD5"/>
    <w:rsid w:val="00E62251"/>
    <w:rsid w:val="00E761B5"/>
    <w:rsid w:val="00E87B55"/>
    <w:rsid w:val="00E921BE"/>
    <w:rsid w:val="00EA0603"/>
    <w:rsid w:val="00ED1691"/>
    <w:rsid w:val="00EE21E3"/>
    <w:rsid w:val="00EF50D5"/>
    <w:rsid w:val="00F009F5"/>
    <w:rsid w:val="00F07E39"/>
    <w:rsid w:val="00F13404"/>
    <w:rsid w:val="00F25939"/>
    <w:rsid w:val="00F67CB6"/>
    <w:rsid w:val="00F7515E"/>
    <w:rsid w:val="00F844C8"/>
    <w:rsid w:val="00FA2DDE"/>
    <w:rsid w:val="00FA6500"/>
    <w:rsid w:val="00FD542A"/>
    <w:rsid w:val="00FE3173"/>
    <w:rsid w:val="0FB13F41"/>
    <w:rsid w:val="10AF5A13"/>
    <w:rsid w:val="10BF7B2E"/>
    <w:rsid w:val="11A07ACD"/>
    <w:rsid w:val="123E156A"/>
    <w:rsid w:val="159A738E"/>
    <w:rsid w:val="1A4B2214"/>
    <w:rsid w:val="21F95E73"/>
    <w:rsid w:val="27DB1E41"/>
    <w:rsid w:val="2F6E141B"/>
    <w:rsid w:val="30272AAB"/>
    <w:rsid w:val="3D610BD2"/>
    <w:rsid w:val="3E545C45"/>
    <w:rsid w:val="42454AFF"/>
    <w:rsid w:val="456B70A3"/>
    <w:rsid w:val="4A9D29D5"/>
    <w:rsid w:val="4D3E3DDC"/>
    <w:rsid w:val="517053E7"/>
    <w:rsid w:val="592F7EBB"/>
    <w:rsid w:val="5BB74685"/>
    <w:rsid w:val="60983C27"/>
    <w:rsid w:val="66195506"/>
    <w:rsid w:val="6B2858E7"/>
    <w:rsid w:val="72E01620"/>
    <w:rsid w:val="7E72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1B97A9F-CB47-4B88-BE98-52B2C43E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spacing w:after="12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styleId="aa">
    <w:name w:val="List Paragraph"/>
    <w:basedOn w:val="a"/>
    <w:uiPriority w:val="99"/>
    <w:qFormat/>
    <w:pPr>
      <w:ind w:firstLineChars="200" w:firstLine="420"/>
    </w:p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492</Words>
  <Characters>2805</Characters>
  <Application>Microsoft Office Word</Application>
  <DocSecurity>0</DocSecurity>
  <Lines>23</Lines>
  <Paragraphs>6</Paragraphs>
  <ScaleCrop>false</ScaleCrop>
  <Company>中国平安保险(集团)股份有限公司</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494297483@qq.com</dc:creator>
  <cp:lastModifiedBy>Windows 用户</cp:lastModifiedBy>
  <cp:revision>21</cp:revision>
  <dcterms:created xsi:type="dcterms:W3CDTF">2021-04-25T12:29:00Z</dcterms:created>
  <dcterms:modified xsi:type="dcterms:W3CDTF">2021-05-04T06:53:00Z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